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52C414" w14:textId="4E0DE1F4" w:rsidR="00406960" w:rsidRPr="00184F39" w:rsidRDefault="00406960" w:rsidP="00406960">
      <w:r w:rsidRPr="00184F39">
        <w:t xml:space="preserve">Your team is working on the </w:t>
      </w:r>
      <w:r w:rsidR="003D4130" w:rsidRPr="00184F39">
        <w:t xml:space="preserve">World’s Smallest Online Bookstore, </w:t>
      </w:r>
      <w:r w:rsidRPr="00184F39">
        <w:t xml:space="preserve">a site that provides the best results </w:t>
      </w:r>
      <w:r w:rsidR="003766CA" w:rsidRPr="00184F39">
        <w:t xml:space="preserve">(just a few) </w:t>
      </w:r>
      <w:r w:rsidRPr="00184F39">
        <w:t>for every search</w:t>
      </w:r>
      <w:r w:rsidR="003D4130" w:rsidRPr="00184F39">
        <w:t>, n</w:t>
      </w:r>
      <w:r w:rsidRPr="00184F39">
        <w:t xml:space="preserve">ot every result on earth. </w:t>
      </w:r>
      <w:proofErr w:type="gramStart"/>
      <w:r w:rsidRPr="00184F39">
        <w:t>We’re</w:t>
      </w:r>
      <w:proofErr w:type="gramEnd"/>
      <w:r w:rsidRPr="00184F39">
        <w:t xml:space="preserve"> a vulture capital funded company</w:t>
      </w:r>
      <w:r w:rsidR="003D4130" w:rsidRPr="00184F39">
        <w:t xml:space="preserve">, </w:t>
      </w:r>
      <w:r w:rsidRPr="00184F39">
        <w:t>so if we don’t deliver</w:t>
      </w:r>
      <w:r w:rsidR="003D4130" w:rsidRPr="00184F39">
        <w:t>,</w:t>
      </w:r>
      <w:r w:rsidRPr="00184F39">
        <w:t xml:space="preserve"> our funding will be cut.</w:t>
      </w:r>
    </w:p>
    <w:p w14:paraId="7A4CFC96" w14:textId="77777777" w:rsidR="005C728B" w:rsidRPr="00184F39" w:rsidRDefault="005C728B" w:rsidP="005C728B"/>
    <w:p w14:paraId="1D986B9F" w14:textId="282352AF" w:rsidR="005C728B" w:rsidRDefault="005C728B" w:rsidP="005C728B">
      <w:r w:rsidRPr="00184F39">
        <w:t>My goal is to</w:t>
      </w:r>
      <w:r w:rsidR="00406960" w:rsidRPr="00184F39">
        <w:t xml:space="preserve"> help you</w:t>
      </w:r>
      <w:r w:rsidRPr="00184F39">
        <w:t xml:space="preserve"> </w:t>
      </w:r>
      <w:r w:rsidR="00406960" w:rsidRPr="00184F39">
        <w:t>see</w:t>
      </w:r>
      <w:r w:rsidRPr="00184F39">
        <w:t xml:space="preserve"> the effects of choices/tradeoffs on </w:t>
      </w:r>
      <w:r w:rsidR="00406960" w:rsidRPr="00184F39">
        <w:t>productivity and team cohesion</w:t>
      </w:r>
      <w:r w:rsidRPr="00184F39">
        <w:t xml:space="preserve">. </w:t>
      </w:r>
      <w:r w:rsidR="002C36D6" w:rsidRPr="00184F39">
        <w:t>W</w:t>
      </w:r>
      <w:r w:rsidRPr="00184F39">
        <w:t xml:space="preserve">hile some of the benefits of </w:t>
      </w:r>
      <w:r w:rsidR="003D4130" w:rsidRPr="00184F39">
        <w:t xml:space="preserve">Agile </w:t>
      </w:r>
      <w:r w:rsidRPr="00184F39">
        <w:t xml:space="preserve">happen at the individual level, there are </w:t>
      </w:r>
      <w:r w:rsidR="002C36D6" w:rsidRPr="00184F39">
        <w:t>many</w:t>
      </w:r>
      <w:r w:rsidRPr="00184F39">
        <w:t xml:space="preserve"> things that affect the relationships between team members</w:t>
      </w:r>
      <w:r w:rsidR="003D4130" w:rsidRPr="00184F39">
        <w:t>, and</w:t>
      </w:r>
      <w:r w:rsidRPr="00184F39">
        <w:t xml:space="preserve"> therefore the overall cohesion and productivity of the team.</w:t>
      </w:r>
    </w:p>
    <w:p w14:paraId="6E27BE2A" w14:textId="05B7531D" w:rsidR="008E5C35" w:rsidRDefault="008E5C35" w:rsidP="005C728B"/>
    <w:p w14:paraId="655B5220" w14:textId="77777777" w:rsidR="003F1D5D" w:rsidRDefault="008E5C35" w:rsidP="005C728B">
      <w:r>
        <w:t xml:space="preserve">Will your team win the award of finishing the most User Stories? </w:t>
      </w:r>
    </w:p>
    <w:p w14:paraId="64FC2AC4" w14:textId="09F05E38" w:rsidR="008E5C35" w:rsidRPr="00184F39" w:rsidRDefault="008E5C35" w:rsidP="005C728B">
      <w:r>
        <w:t>Will it win the award for being most improved (</w:t>
      </w:r>
      <w:proofErr w:type="gramStart"/>
      <w:r>
        <w:t>i.e.</w:t>
      </w:r>
      <w:proofErr w:type="gramEnd"/>
      <w:r>
        <w:t xml:space="preserve"> best final capacity)</w:t>
      </w:r>
      <w:r w:rsidR="006A551D">
        <w:t>?</w:t>
      </w:r>
    </w:p>
    <w:p w14:paraId="275324E2" w14:textId="3BBAC75F" w:rsidR="002C36D6" w:rsidRPr="00184F39" w:rsidRDefault="002C36D6" w:rsidP="002C36D6">
      <w:pPr>
        <w:pStyle w:val="Heading2"/>
      </w:pPr>
      <w:r w:rsidRPr="00184F39">
        <w:t>Ground Rules</w:t>
      </w:r>
    </w:p>
    <w:p w14:paraId="7F1820E9" w14:textId="66109572" w:rsidR="00E11AB2" w:rsidRPr="00184F39" w:rsidRDefault="00E11AB2" w:rsidP="00E11AB2">
      <w:pPr>
        <w:pStyle w:val="ListParagraph"/>
        <w:numPr>
          <w:ilvl w:val="0"/>
          <w:numId w:val="3"/>
        </w:numPr>
        <w:rPr>
          <w:i/>
        </w:rPr>
      </w:pPr>
      <w:r w:rsidRPr="00184F39">
        <w:rPr>
          <w:i/>
        </w:rPr>
        <w:t xml:space="preserve">Rounds represent 6 weeks or </w:t>
      </w:r>
      <w:r w:rsidR="000B4670" w:rsidRPr="00184F39">
        <w:rPr>
          <w:i/>
        </w:rPr>
        <w:t xml:space="preserve">three </w:t>
      </w:r>
      <w:proofErr w:type="gramStart"/>
      <w:r w:rsidR="000B4670" w:rsidRPr="00184F39">
        <w:rPr>
          <w:i/>
        </w:rPr>
        <w:t>2</w:t>
      </w:r>
      <w:r w:rsidR="002C36D6" w:rsidRPr="00184F39">
        <w:rPr>
          <w:i/>
        </w:rPr>
        <w:t xml:space="preserve"> week</w:t>
      </w:r>
      <w:proofErr w:type="gramEnd"/>
      <w:r w:rsidRPr="00184F39">
        <w:rPr>
          <w:i/>
        </w:rPr>
        <w:t xml:space="preserve"> sprints</w:t>
      </w:r>
    </w:p>
    <w:p w14:paraId="7307F95B" w14:textId="13F612DE" w:rsidR="002C36D6" w:rsidRPr="00184F39" w:rsidRDefault="002C36D6" w:rsidP="00E11AB2">
      <w:pPr>
        <w:pStyle w:val="ListParagraph"/>
        <w:numPr>
          <w:ilvl w:val="0"/>
          <w:numId w:val="3"/>
        </w:numPr>
        <w:rPr>
          <w:i/>
        </w:rPr>
      </w:pPr>
      <w:r w:rsidRPr="00184F39">
        <w:rPr>
          <w:i/>
        </w:rPr>
        <w:t>Our goal is to play 6 rounds == 36 weeks</w:t>
      </w:r>
    </w:p>
    <w:p w14:paraId="5BB38A3F" w14:textId="657FCDD3" w:rsidR="00E11AB2" w:rsidRPr="00184F39" w:rsidRDefault="00E11AB2" w:rsidP="00E11AB2">
      <w:pPr>
        <w:pStyle w:val="ListParagraph"/>
        <w:numPr>
          <w:ilvl w:val="0"/>
          <w:numId w:val="3"/>
        </w:numPr>
        <w:rPr>
          <w:i/>
        </w:rPr>
      </w:pPr>
      <w:r w:rsidRPr="00184F39">
        <w:rPr>
          <w:i/>
        </w:rPr>
        <w:t>Each table</w:t>
      </w:r>
      <w:r w:rsidR="002C36D6" w:rsidRPr="00184F39">
        <w:rPr>
          <w:i/>
        </w:rPr>
        <w:t xml:space="preserve"> will have 5 to 9 team </w:t>
      </w:r>
      <w:proofErr w:type="gramStart"/>
      <w:r w:rsidR="002C36D6" w:rsidRPr="00184F39">
        <w:rPr>
          <w:i/>
        </w:rPr>
        <w:t>members</w:t>
      </w:r>
      <w:proofErr w:type="gramEnd"/>
    </w:p>
    <w:p w14:paraId="249CD2DE" w14:textId="25422742" w:rsidR="005450C2" w:rsidRPr="00184F39" w:rsidRDefault="000B4670" w:rsidP="005450C2">
      <w:pPr>
        <w:pStyle w:val="ListParagraph"/>
        <w:numPr>
          <w:ilvl w:val="0"/>
          <w:numId w:val="3"/>
        </w:numPr>
        <w:rPr>
          <w:i/>
        </w:rPr>
      </w:pPr>
      <w:r w:rsidRPr="00184F39">
        <w:rPr>
          <w:i/>
        </w:rPr>
        <w:t>In e</w:t>
      </w:r>
      <w:r w:rsidR="005450C2" w:rsidRPr="00184F39">
        <w:rPr>
          <w:i/>
        </w:rPr>
        <w:t xml:space="preserve">ach round you have budget </w:t>
      </w:r>
      <w:proofErr w:type="gramStart"/>
      <w:r w:rsidR="005450C2" w:rsidRPr="00184F39">
        <w:rPr>
          <w:i/>
        </w:rPr>
        <w:t>for the amount of</w:t>
      </w:r>
      <w:proofErr w:type="gramEnd"/>
      <w:r w:rsidR="005450C2" w:rsidRPr="00184F39">
        <w:rPr>
          <w:i/>
        </w:rPr>
        <w:t xml:space="preserve"> work/stuff you can do based on your team</w:t>
      </w:r>
      <w:r w:rsidRPr="00184F39">
        <w:rPr>
          <w:i/>
        </w:rPr>
        <w:t>’</w:t>
      </w:r>
      <w:r w:rsidR="005450C2" w:rsidRPr="00184F39">
        <w:rPr>
          <w:i/>
        </w:rPr>
        <w:t>s capacity. Some of that budget must be spent on delivering features</w:t>
      </w:r>
      <w:r w:rsidRPr="00184F39">
        <w:rPr>
          <w:i/>
        </w:rPr>
        <w:t>,</w:t>
      </w:r>
      <w:r w:rsidR="005450C2" w:rsidRPr="00184F39">
        <w:rPr>
          <w:i/>
        </w:rPr>
        <w:t xml:space="preserve"> otherwise the business will threaten to let you go. Some of it should be spent on growing the team and their engineering skills</w:t>
      </w:r>
      <w:r w:rsidRPr="00184F39">
        <w:rPr>
          <w:i/>
        </w:rPr>
        <w:t>,</w:t>
      </w:r>
      <w:r w:rsidR="005450C2" w:rsidRPr="00184F39">
        <w:rPr>
          <w:i/>
        </w:rPr>
        <w:t xml:space="preserve"> otherwise you </w:t>
      </w:r>
      <w:proofErr w:type="gramStart"/>
      <w:r w:rsidR="005450C2" w:rsidRPr="00184F39">
        <w:rPr>
          <w:i/>
        </w:rPr>
        <w:t>don’t</w:t>
      </w:r>
      <w:proofErr w:type="gramEnd"/>
      <w:r w:rsidR="005450C2" w:rsidRPr="00184F39">
        <w:rPr>
          <w:i/>
        </w:rPr>
        <w:t xml:space="preserve"> </w:t>
      </w:r>
      <w:r w:rsidRPr="00184F39">
        <w:rPr>
          <w:i/>
        </w:rPr>
        <w:t xml:space="preserve">get </w:t>
      </w:r>
      <w:r w:rsidR="005450C2" w:rsidRPr="00184F39">
        <w:rPr>
          <w:i/>
        </w:rPr>
        <w:t>more budget capacity.</w:t>
      </w:r>
    </w:p>
    <w:p w14:paraId="35BD186D" w14:textId="0C2E8989" w:rsidR="00FC4BA9" w:rsidRPr="00184F39" w:rsidRDefault="00F807F0" w:rsidP="00E11AB2">
      <w:pPr>
        <w:pStyle w:val="ListParagraph"/>
        <w:numPr>
          <w:ilvl w:val="0"/>
          <w:numId w:val="3"/>
        </w:numPr>
        <w:rPr>
          <w:i/>
        </w:rPr>
      </w:pPr>
      <w:r w:rsidRPr="00184F39">
        <w:rPr>
          <w:i/>
        </w:rPr>
        <w:t>There is</w:t>
      </w:r>
      <w:r w:rsidR="00FC4BA9" w:rsidRPr="00184F39">
        <w:rPr>
          <w:i/>
        </w:rPr>
        <w:t xml:space="preserve"> a risk of failure, </w:t>
      </w:r>
      <w:r w:rsidR="000B4670" w:rsidRPr="00184F39">
        <w:rPr>
          <w:i/>
        </w:rPr>
        <w:t xml:space="preserve">and </w:t>
      </w:r>
      <w:r w:rsidR="00FC4BA9" w:rsidRPr="00184F39">
        <w:rPr>
          <w:i/>
        </w:rPr>
        <w:t>not all teams make it</w:t>
      </w:r>
      <w:r w:rsidR="000B4670" w:rsidRPr="00184F39">
        <w:rPr>
          <w:i/>
        </w:rPr>
        <w:t>.</w:t>
      </w:r>
    </w:p>
    <w:p w14:paraId="6ABF9DF9" w14:textId="00A34959" w:rsidR="00AF2C0D" w:rsidRPr="00184F39" w:rsidRDefault="005450C2" w:rsidP="00E11AB2">
      <w:pPr>
        <w:pStyle w:val="ListParagraph"/>
        <w:numPr>
          <w:ilvl w:val="0"/>
          <w:numId w:val="3"/>
        </w:numPr>
        <w:rPr>
          <w:i/>
        </w:rPr>
      </w:pPr>
      <w:r w:rsidRPr="00184F39">
        <w:rPr>
          <w:i/>
        </w:rPr>
        <w:t>There is a sense of risk and randomness. Every round</w:t>
      </w:r>
      <w:r w:rsidR="000B4670" w:rsidRPr="00184F39">
        <w:rPr>
          <w:i/>
        </w:rPr>
        <w:t>,</w:t>
      </w:r>
      <w:r w:rsidRPr="00184F39">
        <w:rPr>
          <w:i/>
        </w:rPr>
        <w:t xml:space="preserve"> you roll </w:t>
      </w:r>
      <w:r w:rsidR="000B4670" w:rsidRPr="00184F39">
        <w:rPr>
          <w:i/>
        </w:rPr>
        <w:t>two dice</w:t>
      </w:r>
      <w:r w:rsidRPr="00184F39">
        <w:rPr>
          <w:i/>
        </w:rPr>
        <w:t xml:space="preserve"> to see what gremlins will affect you. H</w:t>
      </w:r>
      <w:r w:rsidR="00AF2C0D" w:rsidRPr="00184F39">
        <w:rPr>
          <w:i/>
        </w:rPr>
        <w:t xml:space="preserve">uman interactions are </w:t>
      </w:r>
      <w:proofErr w:type="gramStart"/>
      <w:r w:rsidR="00AF2C0D" w:rsidRPr="00184F39">
        <w:rPr>
          <w:i/>
        </w:rPr>
        <w:t>imperfect</w:t>
      </w:r>
      <w:proofErr w:type="gramEnd"/>
      <w:r w:rsidRPr="00184F39">
        <w:rPr>
          <w:i/>
        </w:rPr>
        <w:t xml:space="preserve"> </w:t>
      </w:r>
      <w:r w:rsidR="000B4670" w:rsidRPr="00184F39">
        <w:rPr>
          <w:i/>
        </w:rPr>
        <w:t xml:space="preserve">and </w:t>
      </w:r>
      <w:r w:rsidRPr="00184F39">
        <w:rPr>
          <w:i/>
        </w:rPr>
        <w:t>the gremlins will simulate that</w:t>
      </w:r>
      <w:r w:rsidR="000B4670" w:rsidRPr="00184F39">
        <w:rPr>
          <w:i/>
        </w:rPr>
        <w:t>.</w:t>
      </w:r>
    </w:p>
    <w:p w14:paraId="55E7621B" w14:textId="12A7D326" w:rsidR="00E11AB2" w:rsidRPr="00184F39" w:rsidRDefault="00FA6752" w:rsidP="006C6CAD">
      <w:pPr>
        <w:pStyle w:val="ListParagraph"/>
        <w:numPr>
          <w:ilvl w:val="0"/>
          <w:numId w:val="3"/>
        </w:numPr>
        <w:rPr>
          <w:i/>
        </w:rPr>
      </w:pPr>
      <w:r w:rsidRPr="00184F39">
        <w:rPr>
          <w:i/>
        </w:rPr>
        <w:t>In each subsequent round</w:t>
      </w:r>
      <w:r w:rsidR="000B4670" w:rsidRPr="00184F39">
        <w:rPr>
          <w:i/>
        </w:rPr>
        <w:t>,</w:t>
      </w:r>
      <w:r w:rsidRPr="00184F39">
        <w:rPr>
          <w:i/>
        </w:rPr>
        <w:t xml:space="preserve"> all prior actions are still available.</w:t>
      </w:r>
    </w:p>
    <w:p w14:paraId="69432BB9" w14:textId="77777777" w:rsidR="008661B9" w:rsidRPr="00184F39" w:rsidRDefault="008661B9" w:rsidP="0085538E">
      <w:pPr>
        <w:rPr>
          <w:i/>
        </w:rPr>
      </w:pPr>
    </w:p>
    <w:p w14:paraId="7DD7DC70" w14:textId="2E25BCC5" w:rsidR="008661B9" w:rsidRPr="00184F39" w:rsidRDefault="008661B9" w:rsidP="0085538E">
      <w:r w:rsidRPr="00184F39">
        <w:t>Drag effects:</w:t>
      </w:r>
    </w:p>
    <w:p w14:paraId="5D30A48E" w14:textId="3AC5A5B6" w:rsidR="008661B9" w:rsidRPr="00184F39" w:rsidRDefault="003F1D5D" w:rsidP="00C93425">
      <w:pPr>
        <w:pStyle w:val="ListParagraph"/>
        <w:numPr>
          <w:ilvl w:val="0"/>
          <w:numId w:val="3"/>
        </w:numPr>
      </w:pPr>
      <w:r>
        <w:rPr>
          <w:b/>
          <w:bCs/>
        </w:rPr>
        <w:t>Moral/Communication Drag</w:t>
      </w:r>
      <w:r>
        <w:t xml:space="preserve"> - If nothing has been done to improve the team on the communication level</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w:t>
      </w:r>
      <w:r w:rsidR="001374ED" w:rsidRPr="00184F39">
        <w:t xml:space="preserve"> round</w:t>
      </w:r>
      <w:r w:rsidR="00C93425" w:rsidRPr="00184F39">
        <w:t xml:space="preserve"> 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4DC60AFB" w14:textId="26558186" w:rsidR="00327818" w:rsidRDefault="003F1D5D" w:rsidP="00C93425">
      <w:pPr>
        <w:pStyle w:val="ListParagraph"/>
        <w:numPr>
          <w:ilvl w:val="0"/>
          <w:numId w:val="3"/>
        </w:numPr>
      </w:pPr>
      <w:r>
        <w:rPr>
          <w:b/>
          <w:bCs/>
        </w:rPr>
        <w:t>Engineering/Tech Debt Drag</w:t>
      </w:r>
      <w:r>
        <w:t xml:space="preserve"> </w:t>
      </w:r>
      <w:r w:rsidR="00C93425" w:rsidRPr="00184F39">
        <w:t>If nothing has been done to improve the team engineering practices</w:t>
      </w:r>
      <w:r w:rsidR="001374ED" w:rsidRPr="00184F39">
        <w:t>,</w:t>
      </w:r>
      <w:r w:rsidR="00C93425" w:rsidRPr="00184F39">
        <w:t xml:space="preserve"> their capacity will be reduce</w:t>
      </w:r>
      <w:r w:rsidR="001374ED" w:rsidRPr="00184F39">
        <w:t>d</w:t>
      </w:r>
      <w:r w:rsidR="00C93425" w:rsidRPr="00184F39">
        <w:t xml:space="preserve"> by </w:t>
      </w:r>
      <w:r w:rsidR="009236D6">
        <w:t>1</w:t>
      </w:r>
      <w:r w:rsidR="009236D6" w:rsidRPr="00184F39">
        <w:t xml:space="preserve"> </w:t>
      </w:r>
      <w:r w:rsidR="001374ED" w:rsidRPr="00184F39">
        <w:t>Story Points (</w:t>
      </w:r>
      <w:r w:rsidR="00C93425" w:rsidRPr="00184F39">
        <w:t>-</w:t>
      </w:r>
      <w:r w:rsidR="009236D6">
        <w:t>1</w:t>
      </w:r>
      <w:r w:rsidR="001374ED" w:rsidRPr="00184F39">
        <w:t>)</w:t>
      </w:r>
      <w:r w:rsidR="00C93425" w:rsidRPr="00184F39">
        <w:t xml:space="preserve"> at the of second </w:t>
      </w:r>
      <w:r w:rsidR="001374ED" w:rsidRPr="00184F39">
        <w:t xml:space="preserve">round </w:t>
      </w:r>
      <w:r w:rsidR="00C93425" w:rsidRPr="00184F39">
        <w:t>an</w:t>
      </w:r>
      <w:r w:rsidR="007C51F8" w:rsidRPr="00184F39">
        <w:t>d</w:t>
      </w:r>
      <w:r w:rsidR="00C93425" w:rsidRPr="00184F39">
        <w:t xml:space="preserve"> </w:t>
      </w:r>
      <w:r w:rsidR="001374ED" w:rsidRPr="00184F39">
        <w:t xml:space="preserve">again in each </w:t>
      </w:r>
      <w:r w:rsidR="00C93425" w:rsidRPr="00184F39">
        <w:t>subsequent round</w:t>
      </w:r>
      <w:r w:rsidR="001374ED" w:rsidRPr="00184F39">
        <w:t>.</w:t>
      </w:r>
    </w:p>
    <w:p w14:paraId="05BDEFCC" w14:textId="77777777" w:rsidR="00253A05" w:rsidRPr="005E57CA" w:rsidRDefault="00253A05" w:rsidP="006474D2">
      <w:pPr>
        <w:rPr>
          <w:highlight w:val="yellow"/>
        </w:rPr>
      </w:pPr>
      <w:r w:rsidRPr="005E57CA">
        <w:rPr>
          <w:highlight w:val="yellow"/>
        </w:rPr>
        <w:t>Longer term change</w:t>
      </w:r>
    </w:p>
    <w:p w14:paraId="62A51D61" w14:textId="77777777" w:rsidR="00253A05" w:rsidRPr="005E57CA" w:rsidRDefault="00253A05" w:rsidP="00253A05">
      <w:pPr>
        <w:pStyle w:val="ListParagraph"/>
        <w:numPr>
          <w:ilvl w:val="0"/>
          <w:numId w:val="3"/>
        </w:numPr>
        <w:rPr>
          <w:highlight w:val="yellow"/>
        </w:rPr>
      </w:pPr>
      <w:r w:rsidRPr="005E57CA">
        <w:rPr>
          <w:highlight w:val="yellow"/>
        </w:rPr>
        <w:tab/>
      </w:r>
      <w:r w:rsidRPr="005E57CA">
        <w:rPr>
          <w:b/>
          <w:bCs/>
          <w:highlight w:val="yellow"/>
        </w:rPr>
        <w:t>Product Drag</w:t>
      </w:r>
      <w:r w:rsidRPr="005E57CA">
        <w:rPr>
          <w:highlight w:val="yellow"/>
        </w:rPr>
        <w:t xml:space="preserve"> – if nothing is done to improve Product Ownership </w:t>
      </w:r>
      <w:proofErr w:type="gramStart"/>
      <w:r w:rsidRPr="005E57CA">
        <w:rPr>
          <w:highlight w:val="yellow"/>
        </w:rPr>
        <w:t>i.e.</w:t>
      </w:r>
      <w:proofErr w:type="gramEnd"/>
      <w:r w:rsidRPr="005E57CA">
        <w:rPr>
          <w:highlight w:val="yellow"/>
        </w:rPr>
        <w:t xml:space="preserve"> Vision, Product Backlog Refinement etc. then the team’s success chance is reduced.</w:t>
      </w:r>
    </w:p>
    <w:p w14:paraId="3956A861" w14:textId="77777777" w:rsidR="00253A05" w:rsidRPr="005E57CA" w:rsidRDefault="00253A05" w:rsidP="006474D2">
      <w:pPr>
        <w:rPr>
          <w:highlight w:val="yellow"/>
        </w:rPr>
      </w:pPr>
    </w:p>
    <w:p w14:paraId="309DFC7E" w14:textId="2BB08F97" w:rsidR="00377E46" w:rsidRDefault="00870965" w:rsidP="00377E46">
      <w:r w:rsidRPr="005E57CA">
        <w:rPr>
          <w:highlight w:val="yellow"/>
        </w:rPr>
        <w:t>Much longer term – add Morale, Defects found and Cycle time as measures?</w:t>
      </w:r>
      <w:r w:rsidR="00563B68" w:rsidRPr="005E57CA">
        <w:rPr>
          <w:highlight w:val="yellow"/>
        </w:rPr>
        <w:t xml:space="preserve"> See if Google Project Aristotle can help create new actions.</w:t>
      </w:r>
    </w:p>
    <w:p w14:paraId="56EE6432" w14:textId="77777777" w:rsidR="00870965" w:rsidRDefault="00870965" w:rsidP="00377E46"/>
    <w:p w14:paraId="2BAF033C" w14:textId="33E0E48E" w:rsidR="00377E46" w:rsidRPr="00377E46" w:rsidRDefault="00377E46" w:rsidP="00377E46">
      <w:pPr>
        <w:rPr>
          <w:i/>
          <w:iCs/>
        </w:rPr>
      </w:pPr>
      <w:r>
        <w:rPr>
          <w:i/>
          <w:iCs/>
        </w:rPr>
        <w:t xml:space="preserve">This </w:t>
      </w:r>
      <w:proofErr w:type="gramStart"/>
      <w:r>
        <w:rPr>
          <w:i/>
          <w:iCs/>
        </w:rPr>
        <w:t>isn’t</w:t>
      </w:r>
      <w:proofErr w:type="gramEnd"/>
      <w:r>
        <w:rPr>
          <w:i/>
          <w:iCs/>
        </w:rPr>
        <w:t xml:space="preserve"> an action in of itself – rather the default that will happen for any uncommitted capacity.</w:t>
      </w:r>
    </w:p>
    <w:p w14:paraId="4654F746" w14:textId="07210066" w:rsidR="00377E46" w:rsidRPr="00184F39" w:rsidRDefault="00377E46" w:rsidP="00377E46">
      <w:r w:rsidRPr="00377E46">
        <w:t>Commit to User Stories</w:t>
      </w:r>
      <w:r>
        <w:t xml:space="preserve">- </w:t>
      </w:r>
      <w:r w:rsidRPr="00377E46">
        <w:rPr>
          <w:b/>
          <w:bCs/>
        </w:rPr>
        <w:t>Cost</w:t>
      </w:r>
      <w:r>
        <w:t xml:space="preserve">: </w:t>
      </w:r>
      <w:r w:rsidRPr="00377E46">
        <w:t>1 per Story</w:t>
      </w:r>
      <w:r w:rsidRPr="00377E46">
        <w:tab/>
      </w:r>
      <w:r>
        <w:t xml:space="preserve"> Effect: </w:t>
      </w:r>
      <w:r w:rsidRPr="00377E46">
        <w:t xml:space="preserve">Roll one die per User Story committed. 3 or </w:t>
      </w:r>
      <w:proofErr w:type="gramStart"/>
      <w:r w:rsidRPr="00377E46">
        <w:t>higher  =</w:t>
      </w:r>
      <w:proofErr w:type="gramEnd"/>
      <w:r w:rsidRPr="00377E46">
        <w:t xml:space="preserve"> commitment met, User Story is completed</w:t>
      </w:r>
      <w:r w:rsidRPr="00377E46">
        <w:tab/>
      </w:r>
    </w:p>
    <w:p w14:paraId="12A8312A" w14:textId="264879FD" w:rsidR="00BA7B9F" w:rsidRDefault="00BA7B9F" w:rsidP="00184F39">
      <w:r>
        <w:lastRenderedPageBreak/>
        <w:t xml:space="preserve">In an ideal world I would balance the game choices so that each round has one improvement from each of: SM, PO, </w:t>
      </w:r>
      <w:proofErr w:type="spellStart"/>
      <w:r>
        <w:t>Eng</w:t>
      </w:r>
      <w:proofErr w:type="spellEnd"/>
      <w:r>
        <w:t>, Collaboration</w:t>
      </w:r>
      <w:r w:rsidR="00E45F62">
        <w:t xml:space="preserve"> and one item for remote </w:t>
      </w:r>
      <w:proofErr w:type="gramStart"/>
      <w:r w:rsidR="00E45F62">
        <w:t>teams</w:t>
      </w:r>
      <w:proofErr w:type="gramEnd"/>
    </w:p>
    <w:p w14:paraId="457CADA9" w14:textId="77777777" w:rsidR="008F5BAE" w:rsidRPr="00184F39" w:rsidRDefault="008F5BAE" w:rsidP="00184F39"/>
    <w:tbl>
      <w:tblPr>
        <w:tblStyle w:val="TableGrid"/>
        <w:tblpPr w:leftFromText="180" w:rightFromText="180" w:vertAnchor="text" w:horzAnchor="page" w:tblpX="1729" w:tblpY="213"/>
        <w:tblW w:w="9540" w:type="dxa"/>
        <w:tblLook w:val="04A0" w:firstRow="1" w:lastRow="0" w:firstColumn="1" w:lastColumn="0" w:noHBand="0" w:noVBand="1"/>
      </w:tblPr>
      <w:tblGrid>
        <w:gridCol w:w="1412"/>
        <w:gridCol w:w="1595"/>
        <w:gridCol w:w="717"/>
        <w:gridCol w:w="2176"/>
        <w:gridCol w:w="3564"/>
        <w:gridCol w:w="76"/>
      </w:tblGrid>
      <w:tr w:rsidR="0052551F" w:rsidRPr="004A0693" w14:paraId="1EC51020" w14:textId="77777777" w:rsidTr="008C172E">
        <w:trPr>
          <w:gridAfter w:val="1"/>
          <w:wAfter w:w="76" w:type="dxa"/>
        </w:trPr>
        <w:tc>
          <w:tcPr>
            <w:tcW w:w="1412" w:type="dxa"/>
            <w:tcBorders>
              <w:bottom w:val="single" w:sz="4" w:space="0" w:color="auto"/>
            </w:tcBorders>
          </w:tcPr>
          <w:p w14:paraId="55E5764D" w14:textId="77777777" w:rsidR="0052551F" w:rsidRPr="00184F39" w:rsidRDefault="0052551F" w:rsidP="00A86F35">
            <w:pPr>
              <w:rPr>
                <w:b/>
              </w:rPr>
            </w:pPr>
            <w:r w:rsidRPr="00184F39">
              <w:rPr>
                <w:b/>
              </w:rPr>
              <w:t>Title</w:t>
            </w:r>
          </w:p>
        </w:tc>
        <w:tc>
          <w:tcPr>
            <w:tcW w:w="1595" w:type="dxa"/>
            <w:tcBorders>
              <w:bottom w:val="single" w:sz="4" w:space="0" w:color="auto"/>
            </w:tcBorders>
          </w:tcPr>
          <w:p w14:paraId="56AA2EF0" w14:textId="25D3F3BC" w:rsidR="0052551F" w:rsidRPr="00184F39" w:rsidRDefault="0052551F" w:rsidP="00A86F35">
            <w:pPr>
              <w:rPr>
                <w:b/>
              </w:rPr>
            </w:pPr>
            <w:r w:rsidRPr="00184F39">
              <w:rPr>
                <w:b/>
              </w:rPr>
              <w:t>Action Description</w:t>
            </w:r>
          </w:p>
        </w:tc>
        <w:tc>
          <w:tcPr>
            <w:tcW w:w="717" w:type="dxa"/>
            <w:tcBorders>
              <w:bottom w:val="single" w:sz="4" w:space="0" w:color="auto"/>
            </w:tcBorders>
          </w:tcPr>
          <w:p w14:paraId="59D78F6B" w14:textId="77777777" w:rsidR="0052551F" w:rsidRPr="00184F39" w:rsidRDefault="0052551F" w:rsidP="00A86F35">
            <w:pPr>
              <w:rPr>
                <w:b/>
              </w:rPr>
            </w:pPr>
            <w:r w:rsidRPr="00184F39">
              <w:rPr>
                <w:b/>
              </w:rPr>
              <w:t>Cost</w:t>
            </w:r>
          </w:p>
        </w:tc>
        <w:tc>
          <w:tcPr>
            <w:tcW w:w="2176" w:type="dxa"/>
            <w:tcBorders>
              <w:bottom w:val="single" w:sz="4" w:space="0" w:color="auto"/>
            </w:tcBorders>
          </w:tcPr>
          <w:p w14:paraId="0D0FC951" w14:textId="52C80F4B" w:rsidR="0052551F" w:rsidRPr="00184F39" w:rsidRDefault="0052551F" w:rsidP="00A86F35">
            <w:pPr>
              <w:rPr>
                <w:b/>
              </w:rPr>
            </w:pPr>
            <w:r w:rsidRPr="00184F39">
              <w:rPr>
                <w:b/>
              </w:rPr>
              <w:t>Explanation</w:t>
            </w:r>
          </w:p>
        </w:tc>
        <w:tc>
          <w:tcPr>
            <w:tcW w:w="3564" w:type="dxa"/>
            <w:tcBorders>
              <w:bottom w:val="single" w:sz="4" w:space="0" w:color="auto"/>
            </w:tcBorders>
          </w:tcPr>
          <w:p w14:paraId="3DA5DABB" w14:textId="39F7ACD9" w:rsidR="0052551F" w:rsidRPr="00184F39" w:rsidRDefault="0052551F" w:rsidP="00A86F35">
            <w:pPr>
              <w:rPr>
                <w:b/>
              </w:rPr>
            </w:pPr>
            <w:r w:rsidRPr="00184F39">
              <w:rPr>
                <w:b/>
              </w:rPr>
              <w:t>Effect Next and Future Rounds</w:t>
            </w:r>
          </w:p>
        </w:tc>
      </w:tr>
      <w:tr w:rsidR="00813EA2" w:rsidRPr="004A0693" w14:paraId="16A5325C" w14:textId="77777777" w:rsidTr="00293D06">
        <w:tc>
          <w:tcPr>
            <w:tcW w:w="9540" w:type="dxa"/>
            <w:gridSpan w:val="6"/>
            <w:shd w:val="clear" w:color="auto" w:fill="00FFFF"/>
          </w:tcPr>
          <w:p w14:paraId="4040F288" w14:textId="292D93A5" w:rsidR="00813EA2" w:rsidRPr="00184F39" w:rsidRDefault="00813EA2" w:rsidP="004338BC">
            <w:pPr>
              <w:rPr>
                <w:b/>
                <w:i/>
                <w:sz w:val="22"/>
                <w:szCs w:val="22"/>
              </w:rPr>
            </w:pPr>
            <w:r w:rsidRPr="00184F39">
              <w:rPr>
                <w:b/>
                <w:sz w:val="22"/>
                <w:szCs w:val="22"/>
              </w:rPr>
              <w:t>Round 1</w:t>
            </w:r>
          </w:p>
        </w:tc>
      </w:tr>
      <w:tr w:rsidR="0052551F" w:rsidRPr="004A0693" w14:paraId="1D4A74DB" w14:textId="77777777" w:rsidTr="008C172E">
        <w:trPr>
          <w:gridAfter w:val="1"/>
          <w:wAfter w:w="76" w:type="dxa"/>
        </w:trPr>
        <w:tc>
          <w:tcPr>
            <w:tcW w:w="1412" w:type="dxa"/>
          </w:tcPr>
          <w:p w14:paraId="538E4735" w14:textId="055B86B1" w:rsidR="0052551F" w:rsidRPr="00184F39" w:rsidRDefault="0052551F" w:rsidP="00A86F35">
            <w:pPr>
              <w:rPr>
                <w:sz w:val="22"/>
                <w:szCs w:val="22"/>
              </w:rPr>
            </w:pPr>
            <w:commentRangeStart w:id="0"/>
            <w:r w:rsidRPr="00184F39">
              <w:rPr>
                <w:sz w:val="22"/>
                <w:szCs w:val="22"/>
              </w:rPr>
              <w:t>Team Room</w:t>
            </w:r>
          </w:p>
        </w:tc>
        <w:tc>
          <w:tcPr>
            <w:tcW w:w="1595" w:type="dxa"/>
          </w:tcPr>
          <w:p w14:paraId="1ED44266" w14:textId="1755C0FB" w:rsidR="0052551F" w:rsidRPr="00184F39" w:rsidRDefault="0052551F" w:rsidP="00A86F35">
            <w:pPr>
              <w:rPr>
                <w:sz w:val="22"/>
                <w:szCs w:val="22"/>
              </w:rPr>
            </w:pPr>
            <w:r w:rsidRPr="00184F39">
              <w:rPr>
                <w:sz w:val="22"/>
                <w:szCs w:val="22"/>
              </w:rPr>
              <w:t>Set up a team room with walls</w:t>
            </w:r>
          </w:p>
        </w:tc>
        <w:tc>
          <w:tcPr>
            <w:tcW w:w="717" w:type="dxa"/>
          </w:tcPr>
          <w:p w14:paraId="5003FFE5" w14:textId="77777777" w:rsidR="0052551F" w:rsidRPr="00184F39" w:rsidRDefault="0052551F" w:rsidP="00A86F35">
            <w:pPr>
              <w:rPr>
                <w:sz w:val="22"/>
                <w:szCs w:val="22"/>
              </w:rPr>
            </w:pPr>
            <w:r w:rsidRPr="00184F39">
              <w:rPr>
                <w:sz w:val="22"/>
                <w:szCs w:val="22"/>
              </w:rPr>
              <w:t>5</w:t>
            </w:r>
          </w:p>
        </w:tc>
        <w:tc>
          <w:tcPr>
            <w:tcW w:w="2176" w:type="dxa"/>
          </w:tcPr>
          <w:p w14:paraId="6E3D1E9A" w14:textId="28C3A5F0" w:rsidR="0052551F" w:rsidRPr="00184F39" w:rsidRDefault="0052551F" w:rsidP="002B4DD2">
            <w:pPr>
              <w:rPr>
                <w:sz w:val="22"/>
                <w:szCs w:val="22"/>
              </w:rPr>
            </w:pPr>
            <w:r w:rsidRPr="00184F39">
              <w:rPr>
                <w:sz w:val="22"/>
                <w:szCs w:val="22"/>
              </w:rPr>
              <w:t>Teams form faster in a Team room because we can use eye contact to ask for permission to chat and most conversations happen in the real world</w:t>
            </w:r>
          </w:p>
        </w:tc>
        <w:tc>
          <w:tcPr>
            <w:tcW w:w="3564" w:type="dxa"/>
          </w:tcPr>
          <w:p w14:paraId="2D36759B" w14:textId="1B03528C" w:rsidR="0052551F" w:rsidRPr="00184F39" w:rsidRDefault="0052551F" w:rsidP="00456AD0">
            <w:pPr>
              <w:rPr>
                <w:sz w:val="22"/>
                <w:szCs w:val="22"/>
              </w:rPr>
            </w:pPr>
            <w:r>
              <w:rPr>
                <w:sz w:val="22"/>
                <w:szCs w:val="22"/>
              </w:rPr>
              <w:t>+</w:t>
            </w:r>
            <w:r w:rsidRPr="00184F39">
              <w:rPr>
                <w:sz w:val="22"/>
                <w:szCs w:val="22"/>
              </w:rPr>
              <w:t>2 Capacity per round</w:t>
            </w:r>
            <w:r>
              <w:rPr>
                <w:sz w:val="22"/>
                <w:szCs w:val="22"/>
              </w:rPr>
              <w:t>, for 5 rounds</w:t>
            </w:r>
            <w:commentRangeEnd w:id="0"/>
            <w:r>
              <w:rPr>
                <w:rStyle w:val="CommentReference"/>
              </w:rPr>
              <w:commentReference w:id="0"/>
            </w:r>
          </w:p>
        </w:tc>
      </w:tr>
    </w:tbl>
    <w:p w14:paraId="0805F27C" w14:textId="593DA67E" w:rsidR="00F86B87" w:rsidRPr="00184F39" w:rsidRDefault="00F86B87">
      <w:pPr>
        <w:rPr>
          <w:sz w:val="22"/>
          <w:szCs w:val="22"/>
        </w:rPr>
      </w:pPr>
    </w:p>
    <w:tbl>
      <w:tblPr>
        <w:tblStyle w:val="TableGrid"/>
        <w:tblpPr w:leftFromText="180" w:rightFromText="180" w:vertAnchor="text" w:horzAnchor="page" w:tblpX="1729" w:tblpY="213"/>
        <w:tblW w:w="9701" w:type="dxa"/>
        <w:tblLayout w:type="fixed"/>
        <w:tblLook w:val="04A0" w:firstRow="1" w:lastRow="0" w:firstColumn="1" w:lastColumn="0" w:noHBand="0" w:noVBand="1"/>
      </w:tblPr>
      <w:tblGrid>
        <w:gridCol w:w="1531"/>
        <w:gridCol w:w="1531"/>
        <w:gridCol w:w="737"/>
        <w:gridCol w:w="2217"/>
        <w:gridCol w:w="3590"/>
        <w:gridCol w:w="95"/>
      </w:tblGrid>
      <w:tr w:rsidR="0052551F" w:rsidRPr="004A0693" w14:paraId="748AF2BC" w14:textId="77777777" w:rsidTr="008C172E">
        <w:trPr>
          <w:gridAfter w:val="1"/>
          <w:wAfter w:w="95" w:type="dxa"/>
        </w:trPr>
        <w:tc>
          <w:tcPr>
            <w:tcW w:w="1531" w:type="dxa"/>
            <w:tcBorders>
              <w:bottom w:val="single" w:sz="4" w:space="0" w:color="auto"/>
            </w:tcBorders>
          </w:tcPr>
          <w:p w14:paraId="0DF05D85" w14:textId="272D1832" w:rsidR="0052551F" w:rsidRPr="004A0693" w:rsidRDefault="0052551F" w:rsidP="00F86B87">
            <w:pPr>
              <w:rPr>
                <w:sz w:val="22"/>
                <w:szCs w:val="22"/>
              </w:rPr>
            </w:pPr>
            <w:r w:rsidRPr="00184F39">
              <w:rPr>
                <w:b/>
                <w:sz w:val="22"/>
                <w:szCs w:val="22"/>
              </w:rPr>
              <w:t>Title</w:t>
            </w:r>
          </w:p>
        </w:tc>
        <w:tc>
          <w:tcPr>
            <w:tcW w:w="1531" w:type="dxa"/>
            <w:tcBorders>
              <w:bottom w:val="single" w:sz="4" w:space="0" w:color="auto"/>
            </w:tcBorders>
          </w:tcPr>
          <w:p w14:paraId="59405D01" w14:textId="5F49E491" w:rsidR="0052551F" w:rsidRPr="004A0693" w:rsidRDefault="0052551F" w:rsidP="00F86B87">
            <w:pPr>
              <w:rPr>
                <w:sz w:val="22"/>
                <w:szCs w:val="22"/>
              </w:rPr>
            </w:pPr>
            <w:r w:rsidRPr="00184F39">
              <w:rPr>
                <w:b/>
                <w:sz w:val="22"/>
                <w:szCs w:val="22"/>
              </w:rPr>
              <w:t xml:space="preserve">Action </w:t>
            </w:r>
          </w:p>
        </w:tc>
        <w:tc>
          <w:tcPr>
            <w:tcW w:w="737" w:type="dxa"/>
            <w:tcBorders>
              <w:bottom w:val="single" w:sz="4" w:space="0" w:color="auto"/>
            </w:tcBorders>
          </w:tcPr>
          <w:p w14:paraId="153CD738" w14:textId="76E7451A" w:rsidR="0052551F" w:rsidRPr="004A0693" w:rsidRDefault="0052551F" w:rsidP="00F86B87">
            <w:pPr>
              <w:rPr>
                <w:sz w:val="22"/>
                <w:szCs w:val="22"/>
              </w:rPr>
            </w:pPr>
            <w:r w:rsidRPr="00184F39">
              <w:rPr>
                <w:b/>
                <w:sz w:val="22"/>
                <w:szCs w:val="22"/>
              </w:rPr>
              <w:t>Cost</w:t>
            </w:r>
          </w:p>
        </w:tc>
        <w:tc>
          <w:tcPr>
            <w:tcW w:w="2217" w:type="dxa"/>
            <w:tcBorders>
              <w:bottom w:val="single" w:sz="4" w:space="0" w:color="auto"/>
            </w:tcBorders>
          </w:tcPr>
          <w:p w14:paraId="5A192961" w14:textId="2152E39E" w:rsidR="0052551F" w:rsidRPr="004A0693" w:rsidRDefault="0052551F" w:rsidP="00F86B87">
            <w:pPr>
              <w:rPr>
                <w:i/>
                <w:sz w:val="22"/>
                <w:szCs w:val="22"/>
              </w:rPr>
            </w:pPr>
            <w:r w:rsidRPr="00184F39">
              <w:rPr>
                <w:b/>
                <w:sz w:val="22"/>
                <w:szCs w:val="22"/>
              </w:rPr>
              <w:t>Explanation</w:t>
            </w:r>
          </w:p>
        </w:tc>
        <w:tc>
          <w:tcPr>
            <w:tcW w:w="3590" w:type="dxa"/>
            <w:tcBorders>
              <w:bottom w:val="single" w:sz="4" w:space="0" w:color="auto"/>
            </w:tcBorders>
          </w:tcPr>
          <w:p w14:paraId="6C285F88" w14:textId="2C7A9EA3" w:rsidR="0052551F" w:rsidRPr="004A0693" w:rsidRDefault="0052551F" w:rsidP="00F86B87">
            <w:pPr>
              <w:rPr>
                <w:sz w:val="22"/>
                <w:szCs w:val="22"/>
              </w:rPr>
            </w:pPr>
            <w:r w:rsidRPr="00184F39">
              <w:rPr>
                <w:b/>
                <w:sz w:val="22"/>
                <w:szCs w:val="22"/>
              </w:rPr>
              <w:t>Next &amp; Future</w:t>
            </w:r>
          </w:p>
        </w:tc>
      </w:tr>
      <w:tr w:rsidR="00813EA2" w:rsidRPr="004A0693" w14:paraId="355204D7" w14:textId="77777777" w:rsidTr="00293D06">
        <w:tc>
          <w:tcPr>
            <w:tcW w:w="9701" w:type="dxa"/>
            <w:gridSpan w:val="6"/>
            <w:shd w:val="clear" w:color="auto" w:fill="00FFFF"/>
          </w:tcPr>
          <w:p w14:paraId="31CA34A2" w14:textId="2D9CC4B0" w:rsidR="00813EA2" w:rsidRPr="00184F39" w:rsidRDefault="00813EA2" w:rsidP="00F86B87">
            <w:pPr>
              <w:rPr>
                <w:b/>
                <w:i/>
                <w:sz w:val="22"/>
                <w:szCs w:val="22"/>
              </w:rPr>
            </w:pPr>
            <w:r w:rsidRPr="00184F39">
              <w:rPr>
                <w:b/>
                <w:sz w:val="22"/>
                <w:szCs w:val="22"/>
              </w:rPr>
              <w:t>Round 2</w:t>
            </w:r>
          </w:p>
        </w:tc>
      </w:tr>
    </w:tbl>
    <w:p w14:paraId="7FB9B581" w14:textId="78F99F25" w:rsidR="00F86B87" w:rsidRPr="00184F39" w:rsidRDefault="00F86B87">
      <w:pPr>
        <w:rPr>
          <w:sz w:val="22"/>
          <w:szCs w:val="22"/>
        </w:rPr>
      </w:pPr>
    </w:p>
    <w:tbl>
      <w:tblPr>
        <w:tblStyle w:val="TableGrid"/>
        <w:tblpPr w:leftFromText="180" w:rightFromText="180" w:vertAnchor="text" w:horzAnchor="page" w:tblpX="1729" w:tblpY="213"/>
        <w:tblW w:w="9747" w:type="dxa"/>
        <w:tblLayout w:type="fixed"/>
        <w:tblLook w:val="04A0" w:firstRow="1" w:lastRow="0" w:firstColumn="1" w:lastColumn="0" w:noHBand="0" w:noVBand="1"/>
      </w:tblPr>
      <w:tblGrid>
        <w:gridCol w:w="1526"/>
        <w:gridCol w:w="1559"/>
        <w:gridCol w:w="709"/>
        <w:gridCol w:w="2693"/>
        <w:gridCol w:w="3260"/>
      </w:tblGrid>
      <w:tr w:rsidR="0052551F" w:rsidRPr="004A0693" w14:paraId="25A72437" w14:textId="77777777" w:rsidTr="008C172E">
        <w:trPr>
          <w:cantSplit/>
        </w:trPr>
        <w:tc>
          <w:tcPr>
            <w:tcW w:w="1526" w:type="dxa"/>
            <w:tcBorders>
              <w:bottom w:val="single" w:sz="4" w:space="0" w:color="auto"/>
            </w:tcBorders>
          </w:tcPr>
          <w:p w14:paraId="6B9DEEF9" w14:textId="24FFADC2" w:rsidR="0052551F" w:rsidRPr="004A0693" w:rsidRDefault="0052551F" w:rsidP="00F86B87">
            <w:pPr>
              <w:rPr>
                <w:sz w:val="22"/>
                <w:szCs w:val="22"/>
              </w:rPr>
            </w:pPr>
            <w:r w:rsidRPr="00184F39">
              <w:rPr>
                <w:b/>
                <w:sz w:val="22"/>
                <w:szCs w:val="22"/>
              </w:rPr>
              <w:t>Title</w:t>
            </w:r>
          </w:p>
        </w:tc>
        <w:tc>
          <w:tcPr>
            <w:tcW w:w="1559" w:type="dxa"/>
            <w:tcBorders>
              <w:bottom w:val="single" w:sz="4" w:space="0" w:color="auto"/>
            </w:tcBorders>
          </w:tcPr>
          <w:p w14:paraId="24E5C8C2" w14:textId="319E55B0" w:rsidR="0052551F" w:rsidRPr="004A0693" w:rsidRDefault="0052551F" w:rsidP="00F86B87">
            <w:pPr>
              <w:rPr>
                <w:sz w:val="22"/>
                <w:szCs w:val="22"/>
              </w:rPr>
            </w:pPr>
            <w:r w:rsidRPr="00184F39">
              <w:rPr>
                <w:b/>
                <w:sz w:val="22"/>
                <w:szCs w:val="22"/>
              </w:rPr>
              <w:t xml:space="preserve">Action </w:t>
            </w:r>
          </w:p>
        </w:tc>
        <w:tc>
          <w:tcPr>
            <w:tcW w:w="709" w:type="dxa"/>
            <w:tcBorders>
              <w:bottom w:val="single" w:sz="4" w:space="0" w:color="auto"/>
            </w:tcBorders>
          </w:tcPr>
          <w:p w14:paraId="1E538F86" w14:textId="2249FF21" w:rsidR="0052551F" w:rsidRPr="004A0693" w:rsidRDefault="0052551F" w:rsidP="00F86B87">
            <w:pPr>
              <w:rPr>
                <w:sz w:val="22"/>
                <w:szCs w:val="22"/>
              </w:rPr>
            </w:pPr>
            <w:r w:rsidRPr="00184F39">
              <w:rPr>
                <w:b/>
                <w:sz w:val="22"/>
                <w:szCs w:val="22"/>
              </w:rPr>
              <w:t>Cost</w:t>
            </w:r>
          </w:p>
        </w:tc>
        <w:tc>
          <w:tcPr>
            <w:tcW w:w="2693" w:type="dxa"/>
            <w:tcBorders>
              <w:bottom w:val="single" w:sz="4" w:space="0" w:color="auto"/>
            </w:tcBorders>
          </w:tcPr>
          <w:p w14:paraId="06B5C161" w14:textId="0BCD65B1" w:rsidR="0052551F" w:rsidRPr="004A0693" w:rsidRDefault="0052551F" w:rsidP="00F86B87">
            <w:pPr>
              <w:rPr>
                <w:sz w:val="22"/>
                <w:szCs w:val="22"/>
              </w:rPr>
            </w:pPr>
            <w:r w:rsidRPr="00184F39">
              <w:rPr>
                <w:b/>
                <w:sz w:val="22"/>
                <w:szCs w:val="22"/>
              </w:rPr>
              <w:t>Explanation</w:t>
            </w:r>
          </w:p>
        </w:tc>
        <w:tc>
          <w:tcPr>
            <w:tcW w:w="3260" w:type="dxa"/>
            <w:tcBorders>
              <w:bottom w:val="single" w:sz="4" w:space="0" w:color="auto"/>
            </w:tcBorders>
          </w:tcPr>
          <w:p w14:paraId="715D5C34" w14:textId="0B909EAB" w:rsidR="0052551F" w:rsidRPr="004A0693" w:rsidRDefault="0052551F" w:rsidP="00F86B87">
            <w:pPr>
              <w:rPr>
                <w:sz w:val="22"/>
                <w:szCs w:val="22"/>
              </w:rPr>
            </w:pPr>
            <w:r w:rsidRPr="00184F39">
              <w:rPr>
                <w:b/>
                <w:sz w:val="22"/>
                <w:szCs w:val="22"/>
              </w:rPr>
              <w:t>Next &amp; Future</w:t>
            </w:r>
          </w:p>
        </w:tc>
      </w:tr>
      <w:tr w:rsidR="0052551F" w:rsidRPr="004A0693" w14:paraId="69CBF67C" w14:textId="77777777" w:rsidTr="008C172E">
        <w:trPr>
          <w:cantSplit/>
        </w:trPr>
        <w:tc>
          <w:tcPr>
            <w:tcW w:w="1526" w:type="dxa"/>
            <w:tcBorders>
              <w:bottom w:val="single" w:sz="4" w:space="0" w:color="auto"/>
            </w:tcBorders>
          </w:tcPr>
          <w:p w14:paraId="0AB3594D" w14:textId="50550620" w:rsidR="0052551F" w:rsidRPr="00184F39" w:rsidRDefault="0052551F" w:rsidP="00F86B87">
            <w:pPr>
              <w:rPr>
                <w:sz w:val="22"/>
                <w:szCs w:val="22"/>
              </w:rPr>
            </w:pPr>
            <w:commentRangeStart w:id="1"/>
            <w:r w:rsidRPr="00184F39">
              <w:rPr>
                <w:sz w:val="22"/>
                <w:szCs w:val="22"/>
              </w:rPr>
              <w:t>Move Water Cooler</w:t>
            </w:r>
          </w:p>
        </w:tc>
        <w:tc>
          <w:tcPr>
            <w:tcW w:w="1559" w:type="dxa"/>
            <w:tcBorders>
              <w:bottom w:val="single" w:sz="4" w:space="0" w:color="auto"/>
            </w:tcBorders>
          </w:tcPr>
          <w:p w14:paraId="6A61183F" w14:textId="57ED2078" w:rsidR="0052551F" w:rsidRPr="00184F39" w:rsidRDefault="0052551F" w:rsidP="00F86B87">
            <w:pPr>
              <w:rPr>
                <w:sz w:val="22"/>
                <w:szCs w:val="22"/>
              </w:rPr>
            </w:pPr>
            <w:r w:rsidRPr="00184F39">
              <w:rPr>
                <w:sz w:val="22"/>
                <w:szCs w:val="22"/>
              </w:rPr>
              <w:t>Move the water cooler/coffee near the team space.</w:t>
            </w:r>
          </w:p>
        </w:tc>
        <w:tc>
          <w:tcPr>
            <w:tcW w:w="709" w:type="dxa"/>
            <w:tcBorders>
              <w:bottom w:val="single" w:sz="4" w:space="0" w:color="auto"/>
            </w:tcBorders>
          </w:tcPr>
          <w:p w14:paraId="29EC1F46" w14:textId="73D503C6" w:rsidR="0052551F" w:rsidRPr="00184F39" w:rsidRDefault="0052551F" w:rsidP="00F86B87">
            <w:pPr>
              <w:rPr>
                <w:sz w:val="22"/>
                <w:szCs w:val="22"/>
              </w:rPr>
            </w:pPr>
            <w:r w:rsidRPr="00184F39">
              <w:rPr>
                <w:sz w:val="22"/>
                <w:szCs w:val="22"/>
              </w:rPr>
              <w:t>1</w:t>
            </w:r>
          </w:p>
        </w:tc>
        <w:tc>
          <w:tcPr>
            <w:tcW w:w="2693" w:type="dxa"/>
            <w:tcBorders>
              <w:bottom w:val="single" w:sz="4" w:space="0" w:color="auto"/>
            </w:tcBorders>
          </w:tcPr>
          <w:p w14:paraId="05A99190" w14:textId="2B0CE71D" w:rsidR="0052551F" w:rsidRPr="00184F39" w:rsidRDefault="0052551F" w:rsidP="00F86B87">
            <w:pPr>
              <w:rPr>
                <w:sz w:val="22"/>
                <w:szCs w:val="22"/>
              </w:rPr>
            </w:pPr>
            <w:r w:rsidRPr="00184F39">
              <w:rPr>
                <w:sz w:val="22"/>
                <w:szCs w:val="22"/>
              </w:rPr>
              <w:t xml:space="preserve">Social conversation happens around the water cooler/coffee and tea. If team members have to leave the team </w:t>
            </w:r>
            <w:proofErr w:type="gramStart"/>
            <w:r w:rsidRPr="00184F39">
              <w:rPr>
                <w:sz w:val="22"/>
                <w:szCs w:val="22"/>
              </w:rPr>
              <w:t>space</w:t>
            </w:r>
            <w:proofErr w:type="gramEnd"/>
            <w:r w:rsidRPr="00184F39">
              <w:rPr>
                <w:sz w:val="22"/>
                <w:szCs w:val="22"/>
              </w:rPr>
              <w:t xml:space="preserve"> then the social benefit is diffused</w:t>
            </w:r>
          </w:p>
        </w:tc>
        <w:tc>
          <w:tcPr>
            <w:tcW w:w="3260" w:type="dxa"/>
            <w:tcBorders>
              <w:bottom w:val="single" w:sz="4" w:space="0" w:color="auto"/>
            </w:tcBorders>
          </w:tcPr>
          <w:p w14:paraId="5FCE4280" w14:textId="54FA24B4" w:rsidR="0052551F" w:rsidRDefault="0052551F" w:rsidP="00F86B87">
            <w:pPr>
              <w:rPr>
                <w:sz w:val="22"/>
                <w:szCs w:val="22"/>
              </w:rPr>
            </w:pPr>
            <w:r w:rsidRPr="00184F39">
              <w:rPr>
                <w:sz w:val="22"/>
                <w:szCs w:val="22"/>
              </w:rPr>
              <w:t>+1 Capacity</w:t>
            </w:r>
          </w:p>
          <w:p w14:paraId="79080231" w14:textId="77777777" w:rsidR="0052551F" w:rsidRDefault="0052551F" w:rsidP="00F86B87">
            <w:pPr>
              <w:rPr>
                <w:sz w:val="22"/>
                <w:szCs w:val="22"/>
              </w:rPr>
            </w:pPr>
          </w:p>
          <w:p w14:paraId="47B79B41" w14:textId="3E3EE712" w:rsidR="0052551F" w:rsidRPr="00D27D6A" w:rsidRDefault="0052551F" w:rsidP="00F86B87">
            <w:pPr>
              <w:rPr>
                <w:i/>
                <w:sz w:val="22"/>
                <w:szCs w:val="22"/>
              </w:rPr>
            </w:pPr>
            <w:r>
              <w:rPr>
                <w:i/>
                <w:sz w:val="22"/>
                <w:szCs w:val="22"/>
              </w:rPr>
              <w:t>If you already have a team room this is not applicable.</w:t>
            </w:r>
            <w:commentRangeEnd w:id="1"/>
            <w:r>
              <w:rPr>
                <w:rStyle w:val="CommentReference"/>
              </w:rPr>
              <w:commentReference w:id="1"/>
            </w:r>
          </w:p>
        </w:tc>
      </w:tr>
      <w:tr w:rsidR="00A874C8" w:rsidRPr="004A0693" w14:paraId="33CF16B7" w14:textId="77777777" w:rsidTr="007D402F">
        <w:tc>
          <w:tcPr>
            <w:tcW w:w="9747" w:type="dxa"/>
            <w:gridSpan w:val="5"/>
            <w:shd w:val="clear" w:color="auto" w:fill="00FFFF"/>
          </w:tcPr>
          <w:p w14:paraId="10C6C062" w14:textId="6C80D77C" w:rsidR="00A874C8" w:rsidRPr="00802281" w:rsidRDefault="00A874C8" w:rsidP="00F86B87">
            <w:pPr>
              <w:rPr>
                <w:b/>
                <w:sz w:val="22"/>
                <w:szCs w:val="22"/>
              </w:rPr>
            </w:pPr>
            <w:r w:rsidRPr="00802281">
              <w:rPr>
                <w:b/>
                <w:sz w:val="22"/>
                <w:szCs w:val="22"/>
              </w:rPr>
              <w:t>Round 3</w:t>
            </w:r>
          </w:p>
        </w:tc>
      </w:tr>
      <w:tr w:rsidR="006049BD" w:rsidRPr="004A0693" w14:paraId="3632C29E" w14:textId="77777777" w:rsidTr="008E314D">
        <w:tc>
          <w:tcPr>
            <w:tcW w:w="9747" w:type="dxa"/>
            <w:gridSpan w:val="5"/>
            <w:shd w:val="clear" w:color="auto" w:fill="B8CCE4" w:themeFill="accent1" w:themeFillTint="66"/>
          </w:tcPr>
          <w:p w14:paraId="1CF9CCCE" w14:textId="185A6443" w:rsidR="006049BD" w:rsidRPr="00802281" w:rsidRDefault="006049BD" w:rsidP="006049BD">
            <w:pPr>
              <w:rPr>
                <w:sz w:val="22"/>
                <w:szCs w:val="22"/>
              </w:rPr>
            </w:pPr>
            <w:r w:rsidRPr="00802281">
              <w:rPr>
                <w:b/>
                <w:sz w:val="22"/>
                <w:szCs w:val="22"/>
              </w:rPr>
              <w:t>Round 4</w:t>
            </w:r>
          </w:p>
        </w:tc>
      </w:tr>
    </w:tbl>
    <w:p w14:paraId="44C4C036" w14:textId="363DD6C5" w:rsidR="008F0782" w:rsidRDefault="008F0782"/>
    <w:p w14:paraId="0E0DF5B3" w14:textId="222D9409" w:rsidR="008F5BAE" w:rsidRDefault="008F5BAE">
      <w:pPr>
        <w:rPr>
          <w:sz w:val="22"/>
          <w:szCs w:val="22"/>
        </w:rPr>
      </w:pPr>
      <w:r>
        <w:rPr>
          <w:sz w:val="22"/>
          <w:szCs w:val="22"/>
        </w:rPr>
        <w:br w:type="page"/>
      </w:r>
    </w:p>
    <w:p w14:paraId="5CC63496" w14:textId="72B6D308" w:rsidR="008F5BAE" w:rsidRDefault="008F5BAE" w:rsidP="00A86F35">
      <w:pPr>
        <w:rPr>
          <w:sz w:val="22"/>
          <w:szCs w:val="22"/>
        </w:rPr>
      </w:pPr>
      <w:r>
        <w:rPr>
          <w:sz w:val="22"/>
          <w:szCs w:val="22"/>
        </w:rPr>
        <w:lastRenderedPageBreak/>
        <w:t>Round 1:</w:t>
      </w:r>
    </w:p>
    <w:p w14:paraId="06CEE763"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Protected from Outside Distraction</w:t>
      </w:r>
    </w:p>
    <w:p w14:paraId="56B9595E"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Clarify Product Vision</w:t>
      </w:r>
    </w:p>
    <w:p w14:paraId="5B5F62C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Working Agreements</w:t>
      </w:r>
    </w:p>
    <w:p w14:paraId="26ADEE38"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Build Server</w:t>
      </w:r>
    </w:p>
    <w:p w14:paraId="4287CC10" w14:textId="77777777" w:rsidR="008F5BAE" w:rsidRPr="008F5BAE" w:rsidRDefault="008F5BAE" w:rsidP="008F5BAE">
      <w:pPr>
        <w:shd w:val="clear" w:color="auto" w:fill="FFFFFF"/>
        <w:spacing w:line="285" w:lineRule="atLeast"/>
        <w:rPr>
          <w:rFonts w:ascii="Consolas" w:eastAsia="Times New Roman" w:hAnsi="Consolas" w:cs="Times New Roman"/>
          <w:color w:val="000000"/>
          <w:sz w:val="21"/>
          <w:szCs w:val="21"/>
          <w:lang w:val="en-CA" w:eastAsia="en-CA"/>
        </w:rPr>
      </w:pPr>
      <w:r w:rsidRPr="008F5BAE">
        <w:rPr>
          <w:rFonts w:ascii="Consolas" w:eastAsia="Times New Roman" w:hAnsi="Consolas" w:cs="Times New Roman"/>
          <w:color w:val="A31515"/>
          <w:sz w:val="21"/>
          <w:szCs w:val="21"/>
          <w:lang w:val="en-CA" w:eastAsia="en-CA"/>
        </w:rPr>
        <w:t>Team Members </w:t>
      </w:r>
      <w:proofErr w:type="gramStart"/>
      <w:r w:rsidRPr="008F5BAE">
        <w:rPr>
          <w:rFonts w:ascii="Consolas" w:eastAsia="Times New Roman" w:hAnsi="Consolas" w:cs="Times New Roman"/>
          <w:color w:val="A31515"/>
          <w:sz w:val="21"/>
          <w:szCs w:val="21"/>
          <w:lang w:val="en-CA" w:eastAsia="en-CA"/>
        </w:rPr>
        <w:t>On</w:t>
      </w:r>
      <w:proofErr w:type="gramEnd"/>
      <w:r w:rsidRPr="008F5BAE">
        <w:rPr>
          <w:rFonts w:ascii="Consolas" w:eastAsia="Times New Roman" w:hAnsi="Consolas" w:cs="Times New Roman"/>
          <w:color w:val="A31515"/>
          <w:sz w:val="21"/>
          <w:szCs w:val="21"/>
          <w:lang w:val="en-CA" w:eastAsia="en-CA"/>
        </w:rPr>
        <w:t> Same Floor</w:t>
      </w:r>
    </w:p>
    <w:p w14:paraId="6ACACD72" w14:textId="01386BDB" w:rsidR="008F5BAE" w:rsidRDefault="008F5BAE" w:rsidP="00A86F35">
      <w:pPr>
        <w:rPr>
          <w:sz w:val="22"/>
          <w:szCs w:val="22"/>
        </w:rPr>
      </w:pPr>
    </w:p>
    <w:p w14:paraId="6C8E5126" w14:textId="3A8AE3BB" w:rsidR="008F5BAE" w:rsidRDefault="008F166E" w:rsidP="00A86F35">
      <w:pPr>
        <w:rPr>
          <w:sz w:val="22"/>
          <w:szCs w:val="22"/>
        </w:rPr>
      </w:pPr>
      <w:r>
        <w:rPr>
          <w:sz w:val="22"/>
          <w:szCs w:val="22"/>
        </w:rPr>
        <w:t>Round 2 – Failed to Deliver</w:t>
      </w:r>
    </w:p>
    <w:p w14:paraId="3106F14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Remote Team Avatars</w:t>
      </w:r>
    </w:p>
    <w:p w14:paraId="57A6EA5C"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All Work is done on Main or </w:t>
      </w:r>
      <w:proofErr w:type="gramStart"/>
      <w:r w:rsidRPr="008F166E">
        <w:rPr>
          <w:rFonts w:ascii="Consolas" w:eastAsia="Times New Roman" w:hAnsi="Consolas" w:cs="Times New Roman"/>
          <w:color w:val="A31515"/>
          <w:sz w:val="21"/>
          <w:szCs w:val="21"/>
          <w:lang w:val="en-CA" w:eastAsia="en-CA"/>
        </w:rPr>
        <w:t>Trunk</w:t>
      </w:r>
      <w:proofErr w:type="gramEnd"/>
    </w:p>
    <w:p w14:paraId="6F3359B3"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Unit Testing</w:t>
      </w:r>
    </w:p>
    <w:p w14:paraId="2E47B7F6"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Social Time</w:t>
      </w:r>
    </w:p>
    <w:p w14:paraId="119D9331" w14:textId="71A0EC95" w:rsidR="008F166E" w:rsidRPr="00903199" w:rsidRDefault="008F166E" w:rsidP="008F166E">
      <w:pPr>
        <w:shd w:val="clear" w:color="auto" w:fill="FFFFFF"/>
        <w:spacing w:line="285" w:lineRule="atLeast"/>
        <w:rPr>
          <w:rFonts w:ascii="Consolas" w:eastAsia="Times New Roman" w:hAnsi="Consolas" w:cs="Times New Roman"/>
          <w:i/>
          <w:iCs/>
          <w:color w:val="000000"/>
          <w:sz w:val="21"/>
          <w:szCs w:val="21"/>
          <w:lang w:val="en-CA" w:eastAsia="en-CA"/>
        </w:rPr>
      </w:pPr>
      <w:r w:rsidRPr="008F166E">
        <w:rPr>
          <w:rFonts w:ascii="Consolas" w:eastAsia="Times New Roman" w:hAnsi="Consolas" w:cs="Times New Roman"/>
          <w:color w:val="A31515"/>
          <w:sz w:val="21"/>
          <w:szCs w:val="21"/>
          <w:lang w:val="en-CA" w:eastAsia="en-CA"/>
        </w:rPr>
        <w:t>Problem Solving Award</w:t>
      </w:r>
      <w:r>
        <w:rPr>
          <w:rFonts w:ascii="Consolas" w:eastAsia="Times New Roman" w:hAnsi="Consolas" w:cs="Times New Roman"/>
          <w:color w:val="A31515"/>
          <w:sz w:val="21"/>
          <w:szCs w:val="21"/>
          <w:lang w:val="en-CA" w:eastAsia="en-CA"/>
        </w:rPr>
        <w:t xml:space="preserve"> </w:t>
      </w:r>
      <w:r w:rsidRPr="008828EA">
        <w:rPr>
          <w:rFonts w:ascii="Consolas" w:eastAsia="Times New Roman" w:hAnsi="Consolas" w:cs="Times New Roman"/>
          <w:i/>
          <w:iCs/>
          <w:color w:val="A31515"/>
          <w:sz w:val="21"/>
          <w:szCs w:val="21"/>
          <w:highlight w:val="yellow"/>
          <w:lang w:val="en-CA" w:eastAsia="en-CA"/>
        </w:rPr>
        <w:t>Needs a rename</w:t>
      </w:r>
    </w:p>
    <w:p w14:paraId="182A9582" w14:textId="7277157B" w:rsidR="001A5586" w:rsidRPr="00DE0DA2" w:rsidRDefault="001A5586" w:rsidP="00DE0DA2">
      <w:pPr>
        <w:shd w:val="clear" w:color="auto" w:fill="FFFFFF"/>
        <w:spacing w:line="285" w:lineRule="atLeast"/>
        <w:rPr>
          <w:rFonts w:ascii="Consolas" w:eastAsia="Times New Roman" w:hAnsi="Consolas" w:cs="Times New Roman"/>
          <w:color w:val="000000"/>
          <w:sz w:val="21"/>
          <w:szCs w:val="21"/>
          <w:highlight w:val="yellow"/>
          <w:lang w:val="en-CA" w:eastAsia="en-CA"/>
        </w:rPr>
      </w:pPr>
      <w:r w:rsidRPr="001A5586">
        <w:rPr>
          <w:rFonts w:ascii="Consolas" w:eastAsia="Times New Roman" w:hAnsi="Consolas" w:cs="Times New Roman"/>
          <w:color w:val="A31515"/>
          <w:sz w:val="21"/>
          <w:szCs w:val="21"/>
          <w:lang w:val="en-CA" w:eastAsia="en-CA"/>
        </w:rPr>
        <w:t>Backlog Refinement</w:t>
      </w:r>
    </w:p>
    <w:p w14:paraId="3DCDA08E" w14:textId="77777777" w:rsidR="008F166E" w:rsidRDefault="008F166E" w:rsidP="00A86F35">
      <w:pPr>
        <w:rPr>
          <w:sz w:val="22"/>
          <w:szCs w:val="22"/>
        </w:rPr>
      </w:pPr>
    </w:p>
    <w:p w14:paraId="56712E11" w14:textId="2D6175BD" w:rsidR="008F166E" w:rsidRDefault="008F166E" w:rsidP="00A86F35">
      <w:pPr>
        <w:rPr>
          <w:sz w:val="22"/>
          <w:szCs w:val="22"/>
        </w:rPr>
      </w:pPr>
      <w:r>
        <w:rPr>
          <w:sz w:val="22"/>
          <w:szCs w:val="22"/>
        </w:rPr>
        <w:t>Round 3: Work Harder</w:t>
      </w:r>
    </w:p>
    <w:p w14:paraId="0994BCC7" w14:textId="77777777" w:rsidR="008F166E" w:rsidRPr="008F166E" w:rsidRDefault="008F166E" w:rsidP="008F166E">
      <w:pPr>
        <w:shd w:val="clear" w:color="auto" w:fill="FFFFFF"/>
        <w:spacing w:line="285" w:lineRule="atLeast"/>
        <w:rPr>
          <w:rFonts w:ascii="Consolas" w:eastAsia="Times New Roman" w:hAnsi="Consolas" w:cs="Times New Roman"/>
          <w:color w:val="000000"/>
          <w:sz w:val="21"/>
          <w:szCs w:val="21"/>
          <w:lang w:val="en-CA" w:eastAsia="en-CA"/>
        </w:rPr>
      </w:pPr>
      <w:r w:rsidRPr="008F166E">
        <w:rPr>
          <w:rFonts w:ascii="Consolas" w:eastAsia="Times New Roman" w:hAnsi="Consolas" w:cs="Times New Roman"/>
          <w:color w:val="A31515"/>
          <w:sz w:val="21"/>
          <w:szCs w:val="21"/>
          <w:lang w:val="en-CA" w:eastAsia="en-CA"/>
        </w:rPr>
        <w:t>Observe People + </w:t>
      </w:r>
      <w:proofErr w:type="gramStart"/>
      <w:r w:rsidRPr="008F166E">
        <w:rPr>
          <w:rFonts w:ascii="Consolas" w:eastAsia="Times New Roman" w:hAnsi="Consolas" w:cs="Times New Roman"/>
          <w:color w:val="A31515"/>
          <w:sz w:val="21"/>
          <w:szCs w:val="21"/>
          <w:lang w:val="en-CA" w:eastAsia="en-CA"/>
        </w:rPr>
        <w:t>Relationships</w:t>
      </w:r>
      <w:proofErr w:type="gramEnd"/>
    </w:p>
    <w:p w14:paraId="622A6660" w14:textId="77777777" w:rsidR="00A9393B" w:rsidRPr="00A9393B" w:rsidRDefault="00A9393B" w:rsidP="00A9393B">
      <w:pPr>
        <w:shd w:val="clear" w:color="auto" w:fill="FFFFFF"/>
        <w:spacing w:line="285" w:lineRule="atLeast"/>
        <w:rPr>
          <w:rFonts w:ascii="Consolas" w:eastAsia="Times New Roman" w:hAnsi="Consolas" w:cs="Times New Roman"/>
          <w:color w:val="000000"/>
          <w:sz w:val="21"/>
          <w:szCs w:val="21"/>
          <w:lang w:val="en-CA" w:eastAsia="en-CA"/>
        </w:rPr>
      </w:pPr>
      <w:r w:rsidRPr="00A9393B">
        <w:rPr>
          <w:rFonts w:ascii="Consolas" w:eastAsia="Times New Roman" w:hAnsi="Consolas" w:cs="Times New Roman"/>
          <w:color w:val="A31515"/>
          <w:sz w:val="21"/>
          <w:szCs w:val="21"/>
          <w:lang w:val="en-CA" w:eastAsia="en-CA"/>
        </w:rPr>
        <w:t>One on One</w:t>
      </w:r>
    </w:p>
    <w:p w14:paraId="206EAB89" w14:textId="29804159" w:rsidR="001A5586" w:rsidRPr="001A5586" w:rsidRDefault="00A9393B" w:rsidP="001A5586">
      <w:pPr>
        <w:shd w:val="clear" w:color="auto" w:fill="FFFFFF"/>
        <w:spacing w:line="285" w:lineRule="atLeast"/>
        <w:rPr>
          <w:rFonts w:ascii="Consolas" w:eastAsia="Times New Roman" w:hAnsi="Consolas" w:cs="Times New Roman"/>
          <w:color w:val="A31515"/>
          <w:sz w:val="21"/>
          <w:szCs w:val="21"/>
          <w:lang w:val="en-CA" w:eastAsia="en-CA"/>
        </w:rPr>
      </w:pPr>
      <w:r w:rsidRPr="00A9393B">
        <w:rPr>
          <w:rFonts w:ascii="Consolas" w:eastAsia="Times New Roman" w:hAnsi="Consolas" w:cs="Times New Roman"/>
          <w:color w:val="A31515"/>
          <w:sz w:val="21"/>
          <w:szCs w:val="21"/>
          <w:lang w:val="en-CA" w:eastAsia="en-CA"/>
        </w:rPr>
        <w:t>Pair Programming</w:t>
      </w:r>
    </w:p>
    <w:p w14:paraId="07906D68" w14:textId="26BC779E" w:rsidR="001A5586" w:rsidRDefault="001A5586" w:rsidP="001A5586">
      <w:pPr>
        <w:shd w:val="clear" w:color="auto" w:fill="FFFFFF"/>
        <w:spacing w:line="285" w:lineRule="atLeast"/>
        <w:rPr>
          <w:rFonts w:ascii="Consolas" w:eastAsia="Times New Roman" w:hAnsi="Consolas" w:cs="Times New Roman"/>
          <w:color w:val="A31515"/>
          <w:sz w:val="21"/>
          <w:szCs w:val="21"/>
          <w:lang w:val="en-CA" w:eastAsia="en-CA"/>
        </w:rPr>
      </w:pPr>
      <w:r w:rsidRPr="001A5586">
        <w:rPr>
          <w:rFonts w:ascii="Consolas" w:eastAsia="Times New Roman" w:hAnsi="Consolas" w:cs="Times New Roman"/>
          <w:color w:val="A31515"/>
          <w:sz w:val="21"/>
          <w:szCs w:val="21"/>
          <w:lang w:val="en-CA" w:eastAsia="en-CA"/>
        </w:rPr>
        <w:t>Story Mapping</w:t>
      </w:r>
    </w:p>
    <w:p w14:paraId="562541A7" w14:textId="055B2213" w:rsidR="00E23CB0" w:rsidRDefault="00B96892" w:rsidP="00976546">
      <w:pPr>
        <w:rPr>
          <w:rFonts w:ascii="Consolas" w:eastAsia="Times New Roman" w:hAnsi="Consolas" w:cs="Times New Roman"/>
          <w:color w:val="A31515"/>
          <w:sz w:val="21"/>
          <w:szCs w:val="21"/>
          <w:lang w:val="en-CA" w:eastAsia="en-CA"/>
        </w:rPr>
      </w:pPr>
      <w:r w:rsidRPr="0041626C">
        <w:rPr>
          <w:rFonts w:ascii="Consolas" w:eastAsia="Times New Roman" w:hAnsi="Consolas" w:cs="Times New Roman"/>
          <w:color w:val="A31515"/>
          <w:sz w:val="21"/>
          <w:szCs w:val="21"/>
          <w:lang w:val="en-CA" w:eastAsia="en-CA"/>
        </w:rPr>
        <w:t>Refactoring</w:t>
      </w:r>
    </w:p>
    <w:p w14:paraId="1BCF4119" w14:textId="77777777" w:rsidR="00340E68" w:rsidRPr="00260E2F" w:rsidRDefault="00340E68" w:rsidP="00340E68">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Improve Retrospectives – Change Retro agenda </w:t>
      </w:r>
    </w:p>
    <w:p w14:paraId="1436EAF4" w14:textId="77777777" w:rsidR="00340E68" w:rsidRPr="003F3BCC" w:rsidRDefault="00340E68" w:rsidP="00976546">
      <w:pPr>
        <w:rPr>
          <w:rFonts w:ascii="Consolas" w:eastAsia="Times New Roman" w:hAnsi="Consolas" w:cs="Times New Roman"/>
          <w:color w:val="A31515"/>
          <w:sz w:val="21"/>
          <w:szCs w:val="21"/>
          <w:lang w:val="en-CA" w:eastAsia="en-CA"/>
        </w:rPr>
      </w:pPr>
    </w:p>
    <w:p w14:paraId="6D53DF50" w14:textId="3D52F8F2" w:rsidR="008F166E" w:rsidRDefault="008F166E" w:rsidP="00A86F35">
      <w:pPr>
        <w:rPr>
          <w:sz w:val="22"/>
          <w:szCs w:val="22"/>
        </w:rPr>
      </w:pPr>
    </w:p>
    <w:p w14:paraId="476DD11B" w14:textId="60E69F25" w:rsidR="00293D06" w:rsidRDefault="00A9393B" w:rsidP="00A34511">
      <w:pPr>
        <w:shd w:val="clear" w:color="auto" w:fill="FFFFFF" w:themeFill="background1"/>
        <w:rPr>
          <w:rFonts w:ascii="Consolas" w:eastAsia="Times New Roman" w:hAnsi="Consolas" w:cs="Times New Roman"/>
          <w:color w:val="A31515"/>
          <w:sz w:val="21"/>
          <w:szCs w:val="21"/>
          <w:lang w:val="en-CA" w:eastAsia="en-CA"/>
        </w:rPr>
      </w:pPr>
      <w:r w:rsidRPr="00A34511">
        <w:rPr>
          <w:sz w:val="22"/>
          <w:szCs w:val="22"/>
        </w:rPr>
        <w:t>Round 4 –</w:t>
      </w:r>
      <w:r w:rsidR="00903199" w:rsidRPr="00A34511">
        <w:rPr>
          <w:sz w:val="22"/>
          <w:szCs w:val="22"/>
        </w:rPr>
        <w:t>Team</w:t>
      </w:r>
      <w:r w:rsidR="00903199" w:rsidRPr="00A34511">
        <w:rPr>
          <w:i/>
          <w:iCs/>
          <w:sz w:val="22"/>
          <w:szCs w:val="22"/>
        </w:rPr>
        <w:t xml:space="preserve"> </w:t>
      </w:r>
      <w:r w:rsidR="00903199" w:rsidRPr="00A34511">
        <w:rPr>
          <w:sz w:val="22"/>
          <w:szCs w:val="22"/>
        </w:rPr>
        <w:t>Bottlenecked</w:t>
      </w:r>
    </w:p>
    <w:p w14:paraId="4CE8132D" w14:textId="62CF57F2"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Informal Cross Skilling</w:t>
      </w:r>
    </w:p>
    <w:p w14:paraId="728EC352" w14:textId="464731AB" w:rsidR="00743658" w:rsidRPr="00903199" w:rsidRDefault="00743658" w:rsidP="00743658">
      <w:pPr>
        <w:shd w:val="clear" w:color="auto" w:fill="FFFFFF"/>
        <w:spacing w:line="285" w:lineRule="atLeast"/>
        <w:rPr>
          <w:rFonts w:ascii="Consolas" w:eastAsia="Times New Roman" w:hAnsi="Consolas" w:cs="Times New Roman"/>
          <w:i/>
          <w:iCs/>
          <w:color w:val="000000"/>
          <w:sz w:val="21"/>
          <w:szCs w:val="21"/>
          <w:lang w:val="en-CA" w:eastAsia="en-CA"/>
        </w:rPr>
      </w:pPr>
      <w:r w:rsidRPr="00743658">
        <w:rPr>
          <w:rFonts w:ascii="Consolas" w:eastAsia="Times New Roman" w:hAnsi="Consolas" w:cs="Times New Roman"/>
          <w:color w:val="A31515"/>
          <w:sz w:val="21"/>
          <w:szCs w:val="21"/>
          <w:lang w:val="en-CA" w:eastAsia="en-CA"/>
        </w:rPr>
        <w:t>Send Team Members on a testing course</w:t>
      </w:r>
      <w:r>
        <w:rPr>
          <w:rFonts w:ascii="Consolas" w:eastAsia="Times New Roman" w:hAnsi="Consolas" w:cs="Times New Roman"/>
          <w:color w:val="A31515"/>
          <w:sz w:val="21"/>
          <w:szCs w:val="21"/>
          <w:lang w:val="en-CA" w:eastAsia="en-CA"/>
        </w:rPr>
        <w:t xml:space="preserve"> </w:t>
      </w:r>
      <w:r>
        <w:rPr>
          <w:rFonts w:ascii="Consolas" w:eastAsia="Times New Roman" w:hAnsi="Consolas" w:cs="Times New Roman"/>
          <w:i/>
          <w:iCs/>
          <w:color w:val="A31515"/>
          <w:sz w:val="21"/>
          <w:szCs w:val="21"/>
          <w:lang w:val="en-CA" w:eastAsia="en-CA"/>
        </w:rPr>
        <w:t xml:space="preserve">Rename for </w:t>
      </w:r>
      <w:proofErr w:type="gramStart"/>
      <w:r>
        <w:rPr>
          <w:rFonts w:ascii="Consolas" w:eastAsia="Times New Roman" w:hAnsi="Consolas" w:cs="Times New Roman"/>
          <w:i/>
          <w:iCs/>
          <w:color w:val="A31515"/>
          <w:sz w:val="21"/>
          <w:szCs w:val="21"/>
          <w:lang w:val="en-CA" w:eastAsia="en-CA"/>
        </w:rPr>
        <w:t>clarity</w:t>
      </w:r>
      <w:proofErr w:type="gramEnd"/>
    </w:p>
    <w:p w14:paraId="679CA9D0"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Personal Productivity Bonus</w:t>
      </w:r>
    </w:p>
    <w:p w14:paraId="7CB2E80C" w14:textId="0C95CDBF" w:rsidR="008F166E" w:rsidRPr="003F3BCC" w:rsidRDefault="002150E3"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New Person on the Team</w:t>
      </w:r>
    </w:p>
    <w:p w14:paraId="5E9498AA" w14:textId="415470F6" w:rsidR="00E23CB0" w:rsidRPr="003F3BCC" w:rsidRDefault="00E23CB0" w:rsidP="003F3BCC">
      <w:pPr>
        <w:shd w:val="clear" w:color="auto" w:fill="FFFFFF"/>
        <w:spacing w:line="285" w:lineRule="atLeast"/>
        <w:rPr>
          <w:rFonts w:ascii="Consolas" w:eastAsia="Times New Roman" w:hAnsi="Consolas" w:cs="Times New Roman"/>
          <w:color w:val="A31515"/>
          <w:sz w:val="21"/>
          <w:szCs w:val="21"/>
          <w:lang w:val="en-CA" w:eastAsia="en-CA"/>
        </w:rPr>
      </w:pPr>
      <w:r w:rsidRPr="003F3BCC">
        <w:rPr>
          <w:rFonts w:ascii="Consolas" w:eastAsia="Times New Roman" w:hAnsi="Consolas" w:cs="Times New Roman"/>
          <w:color w:val="A31515"/>
          <w:sz w:val="21"/>
          <w:szCs w:val="21"/>
          <w:lang w:val="en-CA" w:eastAsia="en-CA"/>
        </w:rPr>
        <w:t>TDD</w:t>
      </w:r>
    </w:p>
    <w:p w14:paraId="48E2904B" w14:textId="737FBF48" w:rsidR="00A221AB" w:rsidRDefault="00210544" w:rsidP="00A34511">
      <w:pPr>
        <w:shd w:val="clear" w:color="auto" w:fill="FFFFFF"/>
        <w:spacing w:line="285" w:lineRule="atLeast"/>
        <w:rPr>
          <w:sz w:val="22"/>
          <w:szCs w:val="22"/>
        </w:rPr>
      </w:pPr>
      <w:r w:rsidRPr="00A34511">
        <w:rPr>
          <w:rFonts w:ascii="Consolas" w:eastAsia="Times New Roman" w:hAnsi="Consolas" w:cs="Times New Roman"/>
          <w:color w:val="A31515"/>
          <w:sz w:val="21"/>
          <w:szCs w:val="21"/>
          <w:lang w:val="en-CA" w:eastAsia="en-CA"/>
        </w:rPr>
        <w:t xml:space="preserve">Limit WIP slows team down for now and speeds them up </w:t>
      </w:r>
      <w:proofErr w:type="gramStart"/>
      <w:r w:rsidRPr="00A34511">
        <w:rPr>
          <w:rFonts w:ascii="Consolas" w:eastAsia="Times New Roman" w:hAnsi="Consolas" w:cs="Times New Roman"/>
          <w:color w:val="A31515"/>
          <w:sz w:val="21"/>
          <w:szCs w:val="21"/>
          <w:lang w:val="en-CA" w:eastAsia="en-CA"/>
        </w:rPr>
        <w:t>later</w:t>
      </w:r>
      <w:proofErr w:type="gramEnd"/>
    </w:p>
    <w:p w14:paraId="7492E6FB" w14:textId="4EDE8656" w:rsidR="00A221AB" w:rsidRDefault="00824E06" w:rsidP="00A86F35">
      <w:pPr>
        <w:rPr>
          <w:sz w:val="22"/>
          <w:szCs w:val="22"/>
        </w:rPr>
      </w:pPr>
      <w:r w:rsidRPr="00EA422C">
        <w:rPr>
          <w:sz w:val="22"/>
          <w:szCs w:val="22"/>
          <w:highlight w:val="yellow"/>
        </w:rPr>
        <w:t>How to work Psychological Safety into the game</w:t>
      </w:r>
    </w:p>
    <w:p w14:paraId="0C2F57CA" w14:textId="48E60A15" w:rsidR="00293D06" w:rsidRDefault="00293D06" w:rsidP="00293D06"/>
    <w:p w14:paraId="5D8032E7" w14:textId="59777BC9" w:rsidR="00293D06" w:rsidRDefault="00293D06" w:rsidP="00A86F35">
      <w:pPr>
        <w:rPr>
          <w:sz w:val="22"/>
          <w:szCs w:val="22"/>
        </w:rPr>
      </w:pPr>
    </w:p>
    <w:p w14:paraId="0C5D6A15" w14:textId="56DB1B27" w:rsidR="00B96892" w:rsidRDefault="00293D06" w:rsidP="00A34511">
      <w:r>
        <w:rPr>
          <w:sz w:val="22"/>
          <w:szCs w:val="22"/>
        </w:rPr>
        <w:t xml:space="preserve">Round 5 </w:t>
      </w:r>
    </w:p>
    <w:p w14:paraId="02799822" w14:textId="082847F6" w:rsidR="00293D06" w:rsidRPr="00A672B5" w:rsidRDefault="00293D06"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Work with PO to ensure PB is prioritized, up to date and remains a manageable </w:t>
      </w:r>
      <w:proofErr w:type="gramStart"/>
      <w:r w:rsidRPr="00A672B5">
        <w:rPr>
          <w:rFonts w:ascii="Consolas" w:eastAsia="Times New Roman" w:hAnsi="Consolas" w:cs="Times New Roman"/>
          <w:color w:val="A31515"/>
          <w:sz w:val="21"/>
          <w:szCs w:val="21"/>
          <w:lang w:val="en-CA" w:eastAsia="en-CA"/>
        </w:rPr>
        <w:t>size</w:t>
      </w:r>
      <w:proofErr w:type="gramEnd"/>
    </w:p>
    <w:p w14:paraId="55D23079" w14:textId="0196591F" w:rsidR="00743658"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Include stakeholders in updating/creating product vision and </w:t>
      </w:r>
      <w:proofErr w:type="gramStart"/>
      <w:r w:rsidRPr="00A672B5">
        <w:rPr>
          <w:rFonts w:ascii="Consolas" w:eastAsia="Times New Roman" w:hAnsi="Consolas" w:cs="Times New Roman"/>
          <w:color w:val="A31515"/>
          <w:sz w:val="21"/>
          <w:szCs w:val="21"/>
          <w:lang w:val="en-CA" w:eastAsia="en-CA"/>
        </w:rPr>
        <w:t>strategy</w:t>
      </w:r>
      <w:proofErr w:type="gramEnd"/>
    </w:p>
    <w:p w14:paraId="0A320D2C" w14:textId="66854551" w:rsidR="00B96892" w:rsidRPr="00A672B5" w:rsidRDefault="00B96892" w:rsidP="00117EC4">
      <w:pPr>
        <w:shd w:val="clear" w:color="auto" w:fill="FFFFFF"/>
        <w:spacing w:line="285" w:lineRule="atLeast"/>
        <w:rPr>
          <w:rFonts w:ascii="Consolas" w:eastAsia="Times New Roman" w:hAnsi="Consolas" w:cs="Times New Roman"/>
          <w:color w:val="A31515"/>
          <w:sz w:val="21"/>
          <w:szCs w:val="21"/>
          <w:lang w:val="en-CA" w:eastAsia="en-CA"/>
        </w:rPr>
      </w:pPr>
      <w:r w:rsidRPr="00A672B5">
        <w:rPr>
          <w:rFonts w:ascii="Consolas" w:eastAsia="Times New Roman" w:hAnsi="Consolas" w:cs="Times New Roman"/>
          <w:color w:val="A31515"/>
          <w:sz w:val="21"/>
          <w:szCs w:val="21"/>
          <w:lang w:val="en-CA" w:eastAsia="en-CA"/>
        </w:rPr>
        <w:t xml:space="preserve">Establish Sprint </w:t>
      </w:r>
      <w:r w:rsidRPr="0086544A">
        <w:rPr>
          <w:rFonts w:ascii="Consolas" w:eastAsia="Times New Roman" w:hAnsi="Consolas" w:cs="Times New Roman"/>
          <w:color w:val="A31515"/>
          <w:sz w:val="21"/>
          <w:szCs w:val="21"/>
          <w:lang w:val="en-CA" w:eastAsia="en-CA"/>
        </w:rPr>
        <w:t>Goal</w:t>
      </w:r>
    </w:p>
    <w:p w14:paraId="3D2FFA6C" w14:textId="1CB0597E" w:rsidR="00B96892" w:rsidRPr="00EB4863" w:rsidRDefault="00B96892" w:rsidP="00EB4863">
      <w:pPr>
        <w:shd w:val="clear" w:color="auto" w:fill="FFFFFF"/>
        <w:spacing w:line="285" w:lineRule="atLeast"/>
        <w:rPr>
          <w:rFonts w:ascii="Consolas" w:eastAsia="Times New Roman" w:hAnsi="Consolas" w:cs="Times New Roman"/>
          <w:color w:val="A31515"/>
          <w:sz w:val="21"/>
          <w:szCs w:val="21"/>
          <w:lang w:val="en-CA" w:eastAsia="en-CA"/>
        </w:rPr>
      </w:pPr>
      <w:r w:rsidRPr="00EB4863">
        <w:rPr>
          <w:rFonts w:ascii="Consolas" w:eastAsia="Times New Roman" w:hAnsi="Consolas" w:cs="Times New Roman"/>
          <w:color w:val="A31515"/>
          <w:sz w:val="21"/>
          <w:szCs w:val="21"/>
          <w:lang w:val="en-CA" w:eastAsia="en-CA"/>
        </w:rPr>
        <w:t xml:space="preserve">Create a public impediments or slowdown </w:t>
      </w:r>
      <w:proofErr w:type="gramStart"/>
      <w:r w:rsidRPr="00EB4863">
        <w:rPr>
          <w:rFonts w:ascii="Consolas" w:eastAsia="Times New Roman" w:hAnsi="Consolas" w:cs="Times New Roman"/>
          <w:color w:val="A31515"/>
          <w:sz w:val="21"/>
          <w:szCs w:val="21"/>
          <w:lang w:val="en-CA" w:eastAsia="en-CA"/>
        </w:rPr>
        <w:t>list</w:t>
      </w:r>
      <w:proofErr w:type="gramEnd"/>
    </w:p>
    <w:p w14:paraId="3465F7F6" w14:textId="424C10C3" w:rsidR="00210544" w:rsidRPr="00A34511" w:rsidRDefault="00210544" w:rsidP="00A34511">
      <w:pPr>
        <w:shd w:val="clear" w:color="auto" w:fill="FFFFFF"/>
        <w:spacing w:line="285" w:lineRule="atLeast"/>
        <w:rPr>
          <w:rFonts w:ascii="Consolas" w:eastAsia="Times New Roman" w:hAnsi="Consolas" w:cs="Times New Roman"/>
          <w:color w:val="A31515"/>
          <w:sz w:val="21"/>
          <w:szCs w:val="21"/>
          <w:lang w:val="en-CA" w:eastAsia="en-CA"/>
        </w:rPr>
      </w:pPr>
      <w:r w:rsidRPr="00A34511">
        <w:rPr>
          <w:rFonts w:ascii="Consolas" w:eastAsia="Times New Roman" w:hAnsi="Consolas" w:cs="Times New Roman"/>
          <w:color w:val="A31515"/>
          <w:sz w:val="21"/>
          <w:szCs w:val="21"/>
          <w:lang w:val="en-CA" w:eastAsia="en-CA"/>
        </w:rPr>
        <w:t>BDD</w:t>
      </w:r>
      <w:r w:rsidR="007A4434">
        <w:rPr>
          <w:rFonts w:ascii="Consolas" w:eastAsia="Times New Roman" w:hAnsi="Consolas" w:cs="Times New Roman"/>
          <w:color w:val="A31515"/>
          <w:sz w:val="21"/>
          <w:szCs w:val="21"/>
          <w:lang w:val="en-CA" w:eastAsia="en-CA"/>
        </w:rPr>
        <w:t xml:space="preserve"> – </w:t>
      </w:r>
      <w:r w:rsidR="007A4434" w:rsidRPr="00A34511">
        <w:rPr>
          <w:rFonts w:ascii="Consolas" w:eastAsia="Times New Roman" w:hAnsi="Consolas" w:cs="Times New Roman"/>
          <w:color w:val="A31515"/>
          <w:sz w:val="21"/>
          <w:szCs w:val="21"/>
          <w:highlight w:val="yellow"/>
          <w:lang w:val="en-CA" w:eastAsia="en-CA"/>
        </w:rPr>
        <w:t xml:space="preserve">Consider moving to round </w:t>
      </w:r>
      <w:proofErr w:type="gramStart"/>
      <w:r w:rsidR="007A4434" w:rsidRPr="00A34511">
        <w:rPr>
          <w:rFonts w:ascii="Consolas" w:eastAsia="Times New Roman" w:hAnsi="Consolas" w:cs="Times New Roman"/>
          <w:color w:val="A31515"/>
          <w:sz w:val="21"/>
          <w:szCs w:val="21"/>
          <w:highlight w:val="yellow"/>
          <w:lang w:val="en-CA" w:eastAsia="en-CA"/>
        </w:rPr>
        <w:t>6</w:t>
      </w:r>
      <w:proofErr w:type="gramEnd"/>
    </w:p>
    <w:p w14:paraId="65A51C0D" w14:textId="77777777" w:rsidR="00B96892" w:rsidRDefault="00B96892" w:rsidP="00A86F35">
      <w:pPr>
        <w:rPr>
          <w:sz w:val="22"/>
          <w:szCs w:val="22"/>
        </w:rPr>
      </w:pPr>
    </w:p>
    <w:p w14:paraId="7F1902DA" w14:textId="176EF245" w:rsidR="00864761" w:rsidRPr="00864761" w:rsidRDefault="00903199" w:rsidP="00A86F35">
      <w:pPr>
        <w:rPr>
          <w:sz w:val="22"/>
          <w:szCs w:val="22"/>
        </w:rPr>
      </w:pPr>
      <w:r w:rsidRPr="00864761">
        <w:rPr>
          <w:sz w:val="22"/>
          <w:szCs w:val="22"/>
        </w:rPr>
        <w:t xml:space="preserve">Round 6 </w:t>
      </w:r>
      <w:r w:rsidRPr="00A946C4">
        <w:rPr>
          <w:sz w:val="22"/>
          <w:szCs w:val="22"/>
        </w:rPr>
        <w:t>Go Live Soon</w:t>
      </w:r>
      <w:r w:rsidR="00864761">
        <w:rPr>
          <w:sz w:val="22"/>
          <w:szCs w:val="22"/>
        </w:rPr>
        <w:t xml:space="preserve"> </w:t>
      </w:r>
      <w:r w:rsidR="003A634D">
        <w:rPr>
          <w:sz w:val="22"/>
          <w:szCs w:val="22"/>
        </w:rPr>
        <w:t>–</w:t>
      </w:r>
      <w:r w:rsidR="00864761">
        <w:rPr>
          <w:sz w:val="22"/>
          <w:szCs w:val="22"/>
        </w:rPr>
        <w:t xml:space="preserve"> </w:t>
      </w:r>
      <w:r w:rsidR="003A634D" w:rsidRPr="003A634D">
        <w:rPr>
          <w:sz w:val="22"/>
          <w:szCs w:val="22"/>
          <w:highlight w:val="yellow"/>
        </w:rPr>
        <w:t xml:space="preserve">costs for round 6 are </w:t>
      </w:r>
      <w:proofErr w:type="gramStart"/>
      <w:r w:rsidR="003A634D" w:rsidRPr="003A634D">
        <w:rPr>
          <w:sz w:val="22"/>
          <w:szCs w:val="22"/>
          <w:highlight w:val="yellow"/>
        </w:rPr>
        <w:t>unimaginative</w:t>
      </w:r>
      <w:proofErr w:type="gramEnd"/>
      <w:r w:rsidR="003A634D">
        <w:rPr>
          <w:sz w:val="22"/>
          <w:szCs w:val="22"/>
        </w:rPr>
        <w:t xml:space="preserve"> </w:t>
      </w:r>
    </w:p>
    <w:p w14:paraId="6AABE398" w14:textId="21F46B3F" w:rsidR="009479CC" w:rsidRPr="002B1533" w:rsidRDefault="009479CC" w:rsidP="00A86F35">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t>Overtime</w:t>
      </w:r>
      <w:r w:rsidR="0013776B" w:rsidRPr="002B1533">
        <w:rPr>
          <w:rFonts w:ascii="Consolas" w:eastAsia="Times New Roman" w:hAnsi="Consolas" w:cs="Times New Roman"/>
          <w:color w:val="A31515"/>
          <w:sz w:val="21"/>
          <w:szCs w:val="21"/>
          <w:lang w:val="en-CA" w:eastAsia="en-CA"/>
        </w:rPr>
        <w:t xml:space="preserve"> – buil</w:t>
      </w:r>
      <w:r w:rsidR="00B66518">
        <w:rPr>
          <w:rFonts w:ascii="Consolas" w:eastAsia="Times New Roman" w:hAnsi="Consolas" w:cs="Times New Roman"/>
          <w:color w:val="A31515"/>
          <w:sz w:val="21"/>
          <w:szCs w:val="21"/>
          <w:lang w:val="en-CA" w:eastAsia="en-CA"/>
        </w:rPr>
        <w:t>t</w:t>
      </w:r>
      <w:r w:rsidR="0013776B" w:rsidRPr="002B1533">
        <w:rPr>
          <w:rFonts w:ascii="Consolas" w:eastAsia="Times New Roman" w:hAnsi="Consolas" w:cs="Times New Roman"/>
          <w:color w:val="A31515"/>
          <w:sz w:val="21"/>
          <w:szCs w:val="21"/>
          <w:lang w:val="en-CA" w:eastAsia="en-CA"/>
        </w:rPr>
        <w:t xml:space="preserve"> into the </w:t>
      </w:r>
      <w:proofErr w:type="gramStart"/>
      <w:r w:rsidR="0013776B" w:rsidRPr="002B1533">
        <w:rPr>
          <w:rFonts w:ascii="Consolas" w:eastAsia="Times New Roman" w:hAnsi="Consolas" w:cs="Times New Roman"/>
          <w:color w:val="A31515"/>
          <w:sz w:val="21"/>
          <w:szCs w:val="21"/>
          <w:lang w:val="en-CA" w:eastAsia="en-CA"/>
        </w:rPr>
        <w:t>round</w:t>
      </w:r>
      <w:proofErr w:type="gramEnd"/>
    </w:p>
    <w:p w14:paraId="23A1F0D2" w14:textId="351EAF1F" w:rsidR="00293D06" w:rsidRDefault="00E04B8F" w:rsidP="00293D06">
      <w:pPr>
        <w:rPr>
          <w:i/>
          <w:iCs/>
        </w:rPr>
      </w:pPr>
      <w:r w:rsidRPr="00A946C4">
        <w:rPr>
          <w:rFonts w:ascii="Consolas" w:eastAsia="Times New Roman" w:hAnsi="Consolas" w:cs="Times New Roman"/>
          <w:color w:val="A31515"/>
          <w:sz w:val="21"/>
          <w:szCs w:val="21"/>
          <w:lang w:val="en-CA" w:eastAsia="en-CA"/>
        </w:rPr>
        <w:t>Improve Forecasting</w:t>
      </w:r>
      <w:r>
        <w:rPr>
          <w:sz w:val="22"/>
          <w:szCs w:val="22"/>
        </w:rPr>
        <w:t xml:space="preserve"> – move to an earlier round since its impact is mainly preventative</w:t>
      </w:r>
      <w:r w:rsidR="00293D06" w:rsidRPr="003348F1">
        <w:rPr>
          <w:highlight w:val="yellow"/>
        </w:rPr>
        <w:t xml:space="preserve"> </w:t>
      </w:r>
      <w:r w:rsidR="00293D06" w:rsidRPr="003348F1">
        <w:rPr>
          <w:i/>
          <w:iCs/>
          <w:highlight w:val="yellow"/>
        </w:rPr>
        <w:t xml:space="preserve">Reduces stakeholder interruption </w:t>
      </w:r>
      <w:proofErr w:type="gramStart"/>
      <w:r w:rsidR="00293D06" w:rsidRPr="003348F1">
        <w:rPr>
          <w:i/>
          <w:iCs/>
          <w:highlight w:val="yellow"/>
        </w:rPr>
        <w:t>gremlin</w:t>
      </w:r>
      <w:proofErr w:type="gramEnd"/>
    </w:p>
    <w:p w14:paraId="59F218EA" w14:textId="04FE4E91" w:rsidR="00B96892" w:rsidRDefault="00B96892" w:rsidP="00A946C4">
      <w:pPr>
        <w:shd w:val="clear" w:color="auto" w:fill="FFFFFF"/>
        <w:spacing w:line="285" w:lineRule="atLeast"/>
      </w:pPr>
      <w:r w:rsidRPr="00A946C4">
        <w:rPr>
          <w:rFonts w:ascii="Consolas" w:eastAsia="Times New Roman" w:hAnsi="Consolas" w:cs="Times New Roman"/>
          <w:color w:val="A31515"/>
          <w:sz w:val="21"/>
          <w:szCs w:val="21"/>
          <w:lang w:val="en-CA" w:eastAsia="en-CA"/>
        </w:rPr>
        <w:t>Sprint Backlog or Kanban board</w:t>
      </w:r>
    </w:p>
    <w:p w14:paraId="404D12BC" w14:textId="5B4BACBD" w:rsidR="00B96892" w:rsidRPr="002B1533" w:rsidRDefault="00B96892" w:rsidP="00B96892">
      <w:pPr>
        <w:rPr>
          <w:rFonts w:ascii="Consolas" w:eastAsia="Times New Roman" w:hAnsi="Consolas" w:cs="Times New Roman"/>
          <w:color w:val="A31515"/>
          <w:sz w:val="21"/>
          <w:szCs w:val="21"/>
          <w:lang w:val="en-CA" w:eastAsia="en-CA"/>
        </w:rPr>
      </w:pPr>
      <w:r w:rsidRPr="002B1533">
        <w:rPr>
          <w:rFonts w:ascii="Consolas" w:eastAsia="Times New Roman" w:hAnsi="Consolas" w:cs="Times New Roman"/>
          <w:color w:val="A31515"/>
          <w:sz w:val="21"/>
          <w:szCs w:val="21"/>
          <w:lang w:val="en-CA" w:eastAsia="en-CA"/>
        </w:rPr>
        <w:lastRenderedPageBreak/>
        <w:t>Daily Scrum more effective</w:t>
      </w:r>
    </w:p>
    <w:p w14:paraId="79DD9242" w14:textId="53088D0C" w:rsidR="00B96892" w:rsidRPr="00CB6DC6" w:rsidRDefault="00B96892" w:rsidP="00B96892">
      <w:pPr>
        <w:rPr>
          <w:rFonts w:ascii="Consolas" w:eastAsia="Times New Roman" w:hAnsi="Consolas" w:cs="Times New Roman"/>
          <w:color w:val="A31515"/>
          <w:sz w:val="21"/>
          <w:szCs w:val="21"/>
          <w:lang w:val="en-CA" w:eastAsia="en-CA"/>
        </w:rPr>
      </w:pPr>
      <w:r w:rsidRPr="00CB6DC6">
        <w:rPr>
          <w:rFonts w:ascii="Consolas" w:eastAsia="Times New Roman" w:hAnsi="Consolas" w:cs="Times New Roman"/>
          <w:color w:val="A31515"/>
          <w:sz w:val="21"/>
          <w:szCs w:val="21"/>
          <w:lang w:val="en-CA" w:eastAsia="en-CA"/>
        </w:rPr>
        <w:t xml:space="preserve">Learning Time/Coding Dojo </w:t>
      </w:r>
    </w:p>
    <w:p w14:paraId="0673FB07" w14:textId="7B6A28AA" w:rsidR="002B1533" w:rsidRPr="00260E2F" w:rsidRDefault="002B1533" w:rsidP="00B96892">
      <w:pPr>
        <w:rPr>
          <w:rFonts w:ascii="Consolas" w:eastAsia="Times New Roman" w:hAnsi="Consolas" w:cs="Times New Roman"/>
          <w:color w:val="A31515"/>
          <w:sz w:val="21"/>
          <w:szCs w:val="21"/>
          <w:lang w:val="en-CA" w:eastAsia="en-CA"/>
        </w:rPr>
      </w:pPr>
      <w:r w:rsidRPr="00260E2F">
        <w:rPr>
          <w:rFonts w:ascii="Consolas" w:eastAsia="Times New Roman" w:hAnsi="Consolas" w:cs="Times New Roman"/>
          <w:color w:val="A31515"/>
          <w:sz w:val="21"/>
          <w:szCs w:val="21"/>
          <w:lang w:val="en-CA" w:eastAsia="en-CA"/>
        </w:rPr>
        <w:t xml:space="preserve">Retrospective Action Items made </w:t>
      </w:r>
      <w:r w:rsidR="00340E68" w:rsidRPr="00260E2F">
        <w:rPr>
          <w:rFonts w:ascii="Consolas" w:eastAsia="Times New Roman" w:hAnsi="Consolas" w:cs="Times New Roman"/>
          <w:color w:val="A31515"/>
          <w:sz w:val="21"/>
          <w:szCs w:val="21"/>
          <w:lang w:val="en-CA" w:eastAsia="en-CA"/>
        </w:rPr>
        <w:t>Concrete.</w:t>
      </w:r>
    </w:p>
    <w:p w14:paraId="21069A3A" w14:textId="77777777" w:rsidR="0086544A" w:rsidRPr="00260E2F" w:rsidRDefault="0086544A" w:rsidP="00A86F35">
      <w:pPr>
        <w:rPr>
          <w:rFonts w:ascii="Consolas" w:eastAsia="Times New Roman" w:hAnsi="Consolas" w:cs="Times New Roman"/>
          <w:color w:val="A31515"/>
          <w:sz w:val="21"/>
          <w:szCs w:val="21"/>
          <w:lang w:val="en-CA" w:eastAsia="en-CA"/>
        </w:rPr>
      </w:pPr>
    </w:p>
    <w:p w14:paraId="7056C98F" w14:textId="078EC913" w:rsidR="00743658" w:rsidRPr="008A0646" w:rsidRDefault="00743658" w:rsidP="00A86F35">
      <w:pPr>
        <w:rPr>
          <w:sz w:val="22"/>
          <w:szCs w:val="22"/>
        </w:rPr>
      </w:pPr>
      <w:r>
        <w:rPr>
          <w:sz w:val="22"/>
          <w:szCs w:val="22"/>
        </w:rPr>
        <w:t xml:space="preserve">Round 7 – </w:t>
      </w:r>
      <w:r w:rsidRPr="008A0646">
        <w:rPr>
          <w:sz w:val="22"/>
          <w:szCs w:val="22"/>
        </w:rPr>
        <w:t>Go live</w:t>
      </w:r>
    </w:p>
    <w:p w14:paraId="59CD2A7F" w14:textId="77777777" w:rsidR="0013605C" w:rsidRPr="008A0646" w:rsidRDefault="0013605C" w:rsidP="0013605C">
      <w:pPr>
        <w:rPr>
          <w:i/>
          <w:iCs/>
          <w:sz w:val="22"/>
          <w:szCs w:val="22"/>
        </w:rPr>
      </w:pPr>
      <w:r w:rsidRPr="008A0646">
        <w:rPr>
          <w:i/>
          <w:iCs/>
          <w:sz w:val="22"/>
          <w:szCs w:val="22"/>
        </w:rPr>
        <w:t>Pre-Allocate Capacity for fires</w:t>
      </w:r>
    </w:p>
    <w:p w14:paraId="7BA0904F" w14:textId="39272EB3" w:rsidR="0013605C" w:rsidRDefault="0013605C" w:rsidP="00B96892">
      <w:r w:rsidRPr="008A0646">
        <w:rPr>
          <w:i/>
          <w:iCs/>
          <w:sz w:val="22"/>
          <w:szCs w:val="22"/>
        </w:rPr>
        <w:t>Sacrifice One Team Member</w:t>
      </w:r>
    </w:p>
    <w:p w14:paraId="2C8687AB" w14:textId="7ACBE86D" w:rsidR="00B96892" w:rsidRPr="008A0646" w:rsidRDefault="00B96892" w:rsidP="00B96892">
      <w:r w:rsidRPr="008A0646">
        <w:t>Work to eliminate long ignored technical problems</w:t>
      </w:r>
      <w:r w:rsidR="00E31B2C">
        <w:t xml:space="preserve"> – requires public impediment </w:t>
      </w:r>
      <w:proofErr w:type="gramStart"/>
      <w:r w:rsidR="00E31B2C">
        <w:t>list</w:t>
      </w:r>
      <w:proofErr w:type="gramEnd"/>
    </w:p>
    <w:p w14:paraId="7AEB0137" w14:textId="7D74F14F" w:rsidR="00743658" w:rsidRDefault="00B66518" w:rsidP="00A86F35">
      <w:pPr>
        <w:rPr>
          <w:sz w:val="22"/>
          <w:szCs w:val="22"/>
        </w:rPr>
      </w:pPr>
      <w:r>
        <w:rPr>
          <w:sz w:val="22"/>
          <w:szCs w:val="22"/>
        </w:rPr>
        <w:t xml:space="preserve">Improve DOD with </w:t>
      </w:r>
      <w:r w:rsidR="00407DD1">
        <w:rPr>
          <w:sz w:val="22"/>
          <w:szCs w:val="22"/>
        </w:rPr>
        <w:t>Continuous Delivery</w:t>
      </w:r>
    </w:p>
    <w:p w14:paraId="57090894" w14:textId="6186AE64" w:rsidR="00B66518" w:rsidRDefault="00B66518" w:rsidP="00B66518">
      <w:r>
        <w:t>Ensemble or Mob Programming</w:t>
      </w:r>
    </w:p>
    <w:p w14:paraId="06DD147D" w14:textId="28EFDABF" w:rsidR="00B66518" w:rsidRDefault="00B66518" w:rsidP="00B66518">
      <w:r>
        <w:t>Improve Measurement system – consider measuring Morale; …</w:t>
      </w:r>
    </w:p>
    <w:p w14:paraId="42A57445" w14:textId="77777777" w:rsidR="00B66518" w:rsidRPr="00582B26" w:rsidRDefault="00B66518" w:rsidP="00B66518">
      <w:pPr>
        <w:rPr>
          <w:sz w:val="22"/>
          <w:szCs w:val="22"/>
        </w:rPr>
      </w:pPr>
    </w:p>
    <w:p w14:paraId="248A0FF7" w14:textId="5DBB035C" w:rsidR="00892679" w:rsidRDefault="00B66518" w:rsidP="00892679">
      <w:r>
        <w:rPr>
          <w:sz w:val="22"/>
          <w:szCs w:val="22"/>
        </w:rPr>
        <w:t xml:space="preserve">Round N introduce handling of </w:t>
      </w:r>
      <w:proofErr w:type="spellStart"/>
      <w:proofErr w:type="gramStart"/>
      <w:r>
        <w:rPr>
          <w:sz w:val="22"/>
          <w:szCs w:val="22"/>
        </w:rPr>
        <w:t>Dependancies</w:t>
      </w:r>
      <w:proofErr w:type="spellEnd"/>
      <w:proofErr w:type="gramEnd"/>
    </w:p>
    <w:p w14:paraId="57087B53" w14:textId="724C117C" w:rsidR="00582B26" w:rsidRDefault="00BF326B" w:rsidP="00582B26">
      <w:r>
        <w:rPr>
          <w:sz w:val="22"/>
          <w:szCs w:val="22"/>
        </w:rPr>
        <w:t>DevOps – popular but not enough meaning</w:t>
      </w:r>
    </w:p>
    <w:p w14:paraId="26936170" w14:textId="77777777" w:rsidR="002A30F7" w:rsidRDefault="002A30F7" w:rsidP="00A86F35">
      <w:pPr>
        <w:rPr>
          <w:sz w:val="22"/>
          <w:szCs w:val="22"/>
        </w:rPr>
      </w:pPr>
    </w:p>
    <w:p w14:paraId="1C66A971" w14:textId="7A599242" w:rsidR="002A30F7" w:rsidRDefault="003B7478" w:rsidP="00A86F35">
      <w:pPr>
        <w:rPr>
          <w:sz w:val="22"/>
          <w:szCs w:val="22"/>
        </w:rPr>
      </w:pPr>
      <w:r>
        <w:rPr>
          <w:sz w:val="22"/>
          <w:szCs w:val="22"/>
        </w:rPr>
        <w:t xml:space="preserve">Remote team watercoolers – see </w:t>
      </w:r>
      <w:proofErr w:type="spellStart"/>
      <w:r>
        <w:rPr>
          <w:sz w:val="22"/>
          <w:szCs w:val="22"/>
        </w:rPr>
        <w:t>TheBrain</w:t>
      </w:r>
      <w:proofErr w:type="spellEnd"/>
      <w:r>
        <w:rPr>
          <w:sz w:val="22"/>
          <w:szCs w:val="22"/>
        </w:rPr>
        <w:t xml:space="preserve"> for more </w:t>
      </w:r>
      <w:proofErr w:type="gramStart"/>
      <w:r>
        <w:rPr>
          <w:sz w:val="22"/>
          <w:szCs w:val="22"/>
        </w:rPr>
        <w:t>ideas</w:t>
      </w:r>
      <w:proofErr w:type="gramEnd"/>
    </w:p>
    <w:p w14:paraId="0D65D990" w14:textId="1758306C" w:rsidR="003B7478" w:rsidRDefault="003B7478" w:rsidP="00A86F35">
      <w:pPr>
        <w:rPr>
          <w:sz w:val="22"/>
          <w:szCs w:val="22"/>
        </w:rPr>
      </w:pPr>
    </w:p>
    <w:p w14:paraId="2D46612C" w14:textId="77777777" w:rsidR="003B7478" w:rsidRDefault="003B7478" w:rsidP="00A86F35">
      <w:pPr>
        <w:rPr>
          <w:sz w:val="22"/>
          <w:szCs w:val="22"/>
        </w:rPr>
      </w:pPr>
    </w:p>
    <w:p w14:paraId="57E1A708" w14:textId="7F81EB59" w:rsidR="00743658" w:rsidRDefault="00743658" w:rsidP="00A86F35">
      <w:pPr>
        <w:rPr>
          <w:sz w:val="22"/>
          <w:szCs w:val="22"/>
        </w:rPr>
      </w:pPr>
      <w:r>
        <w:rPr>
          <w:sz w:val="22"/>
          <w:szCs w:val="22"/>
        </w:rPr>
        <w:t>Gremlins as they currently exist:</w:t>
      </w:r>
    </w:p>
    <w:p w14:paraId="0FF0A54E"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A31515"/>
          <w:sz w:val="21"/>
          <w:szCs w:val="21"/>
          <w:lang w:val="en-CA" w:eastAsia="en-CA"/>
        </w:rPr>
        <w:t>'GREMLIN_MANAGEMENT_YELLS'</w:t>
      </w:r>
    </w:p>
    <w:p w14:paraId="1E0269A5"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'GREMLIN_EMERGENCY_ON_OTHER_TEAM'</w:t>
      </w:r>
    </w:p>
    <w:p w14:paraId="5D9B9D48"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'GREMLIN_NOT_PULLING_THEIR_</w:t>
      </w:r>
      <w:proofErr w:type="gramStart"/>
      <w:r w:rsidRPr="00743658">
        <w:rPr>
          <w:rFonts w:ascii="Consolas" w:eastAsia="Times New Roman" w:hAnsi="Consolas" w:cs="Times New Roman"/>
          <w:color w:val="A31515"/>
          <w:sz w:val="21"/>
          <w:szCs w:val="21"/>
          <w:lang w:val="en-CA" w:eastAsia="en-CA"/>
        </w:rPr>
        <w:t>WEIGHT</w:t>
      </w:r>
      <w:proofErr w:type="gramEnd"/>
      <w:r w:rsidRPr="00743658">
        <w:rPr>
          <w:rFonts w:ascii="Consolas" w:eastAsia="Times New Roman" w:hAnsi="Consolas" w:cs="Times New Roman"/>
          <w:color w:val="A31515"/>
          <w:sz w:val="21"/>
          <w:szCs w:val="21"/>
          <w:lang w:val="en-CA" w:eastAsia="en-CA"/>
        </w:rPr>
        <w:t>'</w:t>
      </w:r>
    </w:p>
    <w:p w14:paraId="35EDB1CB" w14:textId="77777777" w:rsidR="00743658" w:rsidRPr="00743658" w:rsidRDefault="00743658" w:rsidP="00743658">
      <w:pPr>
        <w:shd w:val="clear" w:color="auto" w:fill="FFFFFF"/>
        <w:spacing w:line="285" w:lineRule="atLeast"/>
        <w:rPr>
          <w:rFonts w:ascii="Consolas" w:eastAsia="Times New Roman" w:hAnsi="Consolas" w:cs="Times New Roman"/>
          <w:color w:val="000000"/>
          <w:sz w:val="21"/>
          <w:szCs w:val="21"/>
          <w:lang w:val="en-CA" w:eastAsia="en-CA"/>
        </w:rPr>
      </w:pPr>
      <w:r w:rsidRPr="00743658">
        <w:rPr>
          <w:rFonts w:ascii="Consolas" w:eastAsia="Times New Roman" w:hAnsi="Consolas" w:cs="Times New Roman"/>
          <w:color w:val="000000"/>
          <w:sz w:val="21"/>
          <w:szCs w:val="21"/>
          <w:lang w:val="en-CA" w:eastAsia="en-CA"/>
        </w:rPr>
        <w:t>  | </w:t>
      </w:r>
      <w:r w:rsidRPr="00743658">
        <w:rPr>
          <w:rFonts w:ascii="Consolas" w:eastAsia="Times New Roman" w:hAnsi="Consolas" w:cs="Times New Roman"/>
          <w:color w:val="A31515"/>
          <w:sz w:val="21"/>
          <w:szCs w:val="21"/>
          <w:lang w:val="en-CA" w:eastAsia="en-CA"/>
        </w:rPr>
        <w:t>'GREMLIN_NOT_AT_DAILY_SCRUM</w:t>
      </w:r>
      <w:proofErr w:type="gramStart"/>
      <w:r w:rsidRPr="00743658">
        <w:rPr>
          <w:rFonts w:ascii="Consolas" w:eastAsia="Times New Roman" w:hAnsi="Consolas" w:cs="Times New Roman"/>
          <w:color w:val="A31515"/>
          <w:sz w:val="21"/>
          <w:szCs w:val="21"/>
          <w:lang w:val="en-CA" w:eastAsia="en-CA"/>
        </w:rPr>
        <w:t>'</w:t>
      </w:r>
      <w:r w:rsidRPr="00743658">
        <w:rPr>
          <w:rFonts w:ascii="Consolas" w:eastAsia="Times New Roman" w:hAnsi="Consolas" w:cs="Times New Roman"/>
          <w:color w:val="222222"/>
          <w:sz w:val="21"/>
          <w:szCs w:val="21"/>
          <w:lang w:val="en-CA" w:eastAsia="en-CA"/>
        </w:rPr>
        <w:t>;</w:t>
      </w:r>
      <w:proofErr w:type="gramEnd"/>
    </w:p>
    <w:p w14:paraId="397DEC4D" w14:textId="23282747" w:rsidR="00582B26" w:rsidRDefault="00CA6F39" w:rsidP="00A86F35">
      <w:pPr>
        <w:rPr>
          <w:sz w:val="22"/>
          <w:szCs w:val="22"/>
        </w:rPr>
      </w:pPr>
      <w:r>
        <w:rPr>
          <w:sz w:val="22"/>
          <w:szCs w:val="22"/>
        </w:rPr>
        <w:t xml:space="preserve">Interruptions From stakeholders – mitigate with including them in strategic work, also </w:t>
      </w:r>
      <w:proofErr w:type="gramStart"/>
      <w:r>
        <w:rPr>
          <w:sz w:val="22"/>
          <w:szCs w:val="22"/>
        </w:rPr>
        <w:t>forecastin</w:t>
      </w:r>
      <w:r w:rsidR="007B7074">
        <w:rPr>
          <w:sz w:val="22"/>
          <w:szCs w:val="22"/>
        </w:rPr>
        <w:t>g</w:t>
      </w:r>
      <w:proofErr w:type="gramEnd"/>
    </w:p>
    <w:p w14:paraId="264AB089" w14:textId="0E3D69F1" w:rsidR="00F36C04" w:rsidRDefault="00614441" w:rsidP="00A86F35">
      <w:pPr>
        <w:rPr>
          <w:sz w:val="22"/>
          <w:szCs w:val="22"/>
        </w:rPr>
      </w:pPr>
      <w:r w:rsidRPr="00F36C04">
        <w:rPr>
          <w:rFonts w:ascii="Consolas" w:eastAsia="Times New Roman" w:hAnsi="Consolas" w:cs="Times New Roman"/>
          <w:color w:val="A31515"/>
          <w:sz w:val="21"/>
          <w:szCs w:val="21"/>
          <w:lang w:val="en-CA" w:eastAsia="en-CA"/>
        </w:rPr>
        <w:t xml:space="preserve">New Story from PO </w:t>
      </w:r>
      <w:proofErr w:type="spellStart"/>
      <w:r w:rsidRPr="00F36C04">
        <w:rPr>
          <w:rFonts w:ascii="Consolas" w:eastAsia="Times New Roman" w:hAnsi="Consolas" w:cs="Times New Roman"/>
          <w:color w:val="A31515"/>
          <w:sz w:val="21"/>
          <w:szCs w:val="21"/>
          <w:lang w:val="en-CA" w:eastAsia="en-CA"/>
        </w:rPr>
        <w:t>MidSprint</w:t>
      </w:r>
      <w:proofErr w:type="spellEnd"/>
      <w:r w:rsidRPr="00F36C04">
        <w:rPr>
          <w:rFonts w:ascii="Consolas" w:eastAsia="Times New Roman" w:hAnsi="Consolas" w:cs="Times New Roman"/>
          <w:color w:val="A31515"/>
          <w:sz w:val="21"/>
          <w:szCs w:val="21"/>
          <w:lang w:val="en-CA" w:eastAsia="en-CA"/>
        </w:rPr>
        <w:t xml:space="preserve"> – Backlog Refinement </w:t>
      </w:r>
      <w:r w:rsidR="00D36993">
        <w:rPr>
          <w:rFonts w:ascii="Consolas" w:eastAsia="Times New Roman" w:hAnsi="Consolas" w:cs="Times New Roman"/>
          <w:color w:val="A31515"/>
          <w:sz w:val="21"/>
          <w:szCs w:val="21"/>
          <w:lang w:val="en-CA" w:eastAsia="en-CA"/>
        </w:rPr>
        <w:t xml:space="preserve">or Story Mapping reduce. Combined </w:t>
      </w:r>
      <w:proofErr w:type="gramStart"/>
      <w:r w:rsidRPr="00F36C04">
        <w:rPr>
          <w:rFonts w:ascii="Consolas" w:eastAsia="Times New Roman" w:hAnsi="Consolas" w:cs="Times New Roman"/>
          <w:color w:val="A31515"/>
          <w:sz w:val="21"/>
          <w:szCs w:val="21"/>
          <w:lang w:val="en-CA" w:eastAsia="en-CA"/>
        </w:rPr>
        <w:t>avoid</w:t>
      </w:r>
      <w:proofErr w:type="gramEnd"/>
    </w:p>
    <w:p w14:paraId="394F93A6" w14:textId="2590B96D" w:rsidR="00505EFD" w:rsidRPr="00117EC4" w:rsidRDefault="00106DBC" w:rsidP="00A86F35">
      <w:pPr>
        <w:rPr>
          <w:i/>
          <w:iCs/>
          <w:sz w:val="22"/>
          <w:szCs w:val="22"/>
        </w:rPr>
      </w:pPr>
      <w:r w:rsidRPr="00106DBC">
        <w:rPr>
          <w:rFonts w:ascii="Consolas" w:eastAsia="Times New Roman" w:hAnsi="Consolas" w:cs="Times New Roman"/>
          <w:color w:val="A31515"/>
          <w:sz w:val="21"/>
          <w:szCs w:val="21"/>
          <w:lang w:val="en-CA" w:eastAsia="en-CA"/>
        </w:rPr>
        <w:t>Unreadable</w:t>
      </w:r>
      <w:r w:rsidRPr="00106DBC">
        <w:rPr>
          <w:rFonts w:ascii="Consolas" w:eastAsia="Times New Roman" w:hAnsi="Consolas" w:cs="Times New Roman"/>
          <w:color w:val="A31515"/>
          <w:sz w:val="21"/>
          <w:szCs w:val="21"/>
          <w:lang w:val="en-CA" w:eastAsia="en-CA"/>
        </w:rPr>
        <w:t xml:space="preserve"> </w:t>
      </w:r>
      <w:r w:rsidR="00505EFD" w:rsidRPr="00106DBC">
        <w:rPr>
          <w:rFonts w:ascii="Consolas" w:eastAsia="Times New Roman" w:hAnsi="Consolas" w:cs="Times New Roman"/>
          <w:color w:val="A31515"/>
          <w:sz w:val="21"/>
          <w:szCs w:val="21"/>
          <w:lang w:val="en-CA" w:eastAsia="en-CA"/>
        </w:rPr>
        <w:t xml:space="preserve">Code </w:t>
      </w:r>
      <w:r w:rsidRPr="00106DBC">
        <w:rPr>
          <w:rFonts w:ascii="Consolas" w:eastAsia="Times New Roman" w:hAnsi="Consolas" w:cs="Times New Roman"/>
          <w:color w:val="A31515"/>
          <w:sz w:val="21"/>
          <w:szCs w:val="21"/>
          <w:lang w:val="en-CA" w:eastAsia="en-CA"/>
        </w:rPr>
        <w:t xml:space="preserve">TDD or Pair Programming reduce – to eliminate </w:t>
      </w:r>
      <w:proofErr w:type="gramStart"/>
      <w:r w:rsidRPr="00106DBC">
        <w:rPr>
          <w:rFonts w:ascii="Consolas" w:eastAsia="Times New Roman" w:hAnsi="Consolas" w:cs="Times New Roman"/>
          <w:color w:val="A31515"/>
          <w:sz w:val="21"/>
          <w:szCs w:val="21"/>
          <w:lang w:val="en-CA" w:eastAsia="en-CA"/>
        </w:rPr>
        <w:t>combi</w:t>
      </w:r>
      <w:r>
        <w:rPr>
          <w:rFonts w:ascii="Consolas" w:eastAsia="Times New Roman" w:hAnsi="Consolas" w:cs="Times New Roman"/>
          <w:color w:val="A31515"/>
          <w:sz w:val="21"/>
          <w:szCs w:val="21"/>
          <w:lang w:val="en-CA" w:eastAsia="en-CA"/>
        </w:rPr>
        <w:t>n</w:t>
      </w:r>
      <w:r w:rsidRPr="00106DBC">
        <w:rPr>
          <w:rFonts w:ascii="Consolas" w:eastAsia="Times New Roman" w:hAnsi="Consolas" w:cs="Times New Roman"/>
          <w:color w:val="A31515"/>
          <w:sz w:val="21"/>
          <w:szCs w:val="21"/>
          <w:lang w:val="en-CA" w:eastAsia="en-CA"/>
        </w:rPr>
        <w:t>e</w:t>
      </w:r>
      <w:proofErr w:type="gramEnd"/>
    </w:p>
    <w:p w14:paraId="3B8BB61A" w14:textId="09EFFA52" w:rsidR="00505EFD" w:rsidRPr="00117EC4" w:rsidRDefault="00505EFD" w:rsidP="00A86F35">
      <w:pPr>
        <w:rPr>
          <w:i/>
          <w:iCs/>
          <w:sz w:val="22"/>
          <w:szCs w:val="22"/>
        </w:rPr>
      </w:pPr>
      <w:r>
        <w:rPr>
          <w:sz w:val="22"/>
          <w:szCs w:val="22"/>
        </w:rPr>
        <w:t>Product Backlog a Mess</w:t>
      </w:r>
      <w:r w:rsidR="003F2E75">
        <w:rPr>
          <w:sz w:val="22"/>
          <w:szCs w:val="22"/>
        </w:rPr>
        <w:t xml:space="preserve"> – </w:t>
      </w:r>
      <w:r w:rsidR="003F2E75">
        <w:rPr>
          <w:i/>
          <w:iCs/>
          <w:sz w:val="22"/>
          <w:szCs w:val="22"/>
        </w:rPr>
        <w:t xml:space="preserve">Limit Backlog size avoids </w:t>
      </w:r>
      <w:proofErr w:type="gramStart"/>
      <w:r w:rsidR="003F2E75">
        <w:rPr>
          <w:i/>
          <w:iCs/>
          <w:sz w:val="22"/>
          <w:szCs w:val="22"/>
        </w:rPr>
        <w:t>this</w:t>
      </w:r>
      <w:proofErr w:type="gramEnd"/>
    </w:p>
    <w:p w14:paraId="66E65566" w14:textId="75F1F76A" w:rsidR="00F25799" w:rsidRDefault="00F25799" w:rsidP="00A86F35">
      <w:pPr>
        <w:rPr>
          <w:sz w:val="22"/>
          <w:szCs w:val="22"/>
        </w:rPr>
      </w:pPr>
      <w:r>
        <w:rPr>
          <w:sz w:val="22"/>
          <w:szCs w:val="22"/>
        </w:rPr>
        <w:t>Dissatisfied Users</w:t>
      </w:r>
    </w:p>
    <w:p w14:paraId="5EAD8728" w14:textId="0353E5B4" w:rsidR="00815D30" w:rsidRPr="00117EC4" w:rsidRDefault="00815D30" w:rsidP="00A86F35">
      <w:pPr>
        <w:rPr>
          <w:i/>
          <w:iCs/>
          <w:sz w:val="22"/>
          <w:szCs w:val="22"/>
        </w:rPr>
      </w:pPr>
      <w:r>
        <w:rPr>
          <w:sz w:val="22"/>
          <w:szCs w:val="22"/>
        </w:rPr>
        <w:t xml:space="preserve">PBI Not clear </w:t>
      </w:r>
      <w:r w:rsidR="003F2E75">
        <w:rPr>
          <w:sz w:val="22"/>
          <w:szCs w:val="22"/>
        </w:rPr>
        <w:t xml:space="preserve">– </w:t>
      </w:r>
      <w:r w:rsidR="003F2E75">
        <w:rPr>
          <w:i/>
          <w:iCs/>
          <w:sz w:val="22"/>
          <w:szCs w:val="22"/>
        </w:rPr>
        <w:t>Backlog Refinement avoi</w:t>
      </w:r>
      <w:r w:rsidR="00EF0C8D">
        <w:rPr>
          <w:i/>
          <w:iCs/>
          <w:sz w:val="22"/>
          <w:szCs w:val="22"/>
        </w:rPr>
        <w:t>ds</w:t>
      </w:r>
      <w:r w:rsidR="003F2E75">
        <w:rPr>
          <w:i/>
          <w:iCs/>
          <w:sz w:val="22"/>
          <w:szCs w:val="22"/>
        </w:rPr>
        <w:t xml:space="preserve"> </w:t>
      </w:r>
    </w:p>
    <w:p w14:paraId="0E8FFE57" w14:textId="568600E3" w:rsidR="00253A05" w:rsidRPr="00260E2F" w:rsidRDefault="00253A05" w:rsidP="00A86F35">
      <w:pPr>
        <w:rPr>
          <w:i/>
          <w:iCs/>
          <w:sz w:val="22"/>
          <w:szCs w:val="22"/>
        </w:rPr>
      </w:pPr>
      <w:r>
        <w:rPr>
          <w:sz w:val="22"/>
          <w:szCs w:val="22"/>
        </w:rPr>
        <w:t>Work not from the Sprint Backlog</w:t>
      </w:r>
      <w:r w:rsidR="004C6609">
        <w:rPr>
          <w:sz w:val="22"/>
          <w:szCs w:val="22"/>
        </w:rPr>
        <w:t xml:space="preserve"> </w:t>
      </w:r>
      <w:r w:rsidR="00CC2F65">
        <w:rPr>
          <w:sz w:val="22"/>
          <w:szCs w:val="22"/>
        </w:rPr>
        <w:t xml:space="preserve">–Shadow Work </w:t>
      </w:r>
      <w:r w:rsidR="004C6609">
        <w:rPr>
          <w:i/>
          <w:iCs/>
          <w:sz w:val="22"/>
          <w:szCs w:val="22"/>
        </w:rPr>
        <w:t xml:space="preserve">– Sprint Goal mitigates to a </w:t>
      </w:r>
      <w:proofErr w:type="gramStart"/>
      <w:r w:rsidR="004C6609">
        <w:rPr>
          <w:i/>
          <w:iCs/>
          <w:sz w:val="22"/>
          <w:szCs w:val="22"/>
        </w:rPr>
        <w:t>point</w:t>
      </w:r>
      <w:proofErr w:type="gramEnd"/>
    </w:p>
    <w:p w14:paraId="03E131BB" w14:textId="6ED6A5A3" w:rsidR="00106BF6" w:rsidRDefault="00106BF6" w:rsidP="00A86F35">
      <w:pPr>
        <w:rPr>
          <w:sz w:val="22"/>
          <w:szCs w:val="22"/>
        </w:rPr>
      </w:pPr>
      <w:r>
        <w:rPr>
          <w:sz w:val="22"/>
          <w:szCs w:val="22"/>
        </w:rPr>
        <w:t>Quality Issues</w:t>
      </w:r>
    </w:p>
    <w:p w14:paraId="03CFBA3A" w14:textId="6494DF2A" w:rsidR="00106BF6" w:rsidRDefault="00106BF6" w:rsidP="00A86F35">
      <w:pPr>
        <w:rPr>
          <w:sz w:val="22"/>
          <w:szCs w:val="22"/>
        </w:rPr>
      </w:pPr>
      <w:r>
        <w:rPr>
          <w:sz w:val="22"/>
          <w:szCs w:val="22"/>
        </w:rPr>
        <w:t>Integration Problems with another team</w:t>
      </w:r>
    </w:p>
    <w:p w14:paraId="3C01B8F1" w14:textId="6C67ACB9" w:rsidR="002D614A" w:rsidRDefault="002D614A" w:rsidP="00A86F35">
      <w:pPr>
        <w:rPr>
          <w:sz w:val="22"/>
          <w:szCs w:val="22"/>
        </w:rPr>
      </w:pPr>
      <w:r>
        <w:rPr>
          <w:sz w:val="22"/>
          <w:szCs w:val="22"/>
        </w:rPr>
        <w:t>Computer SDD Failure or Other technical problem</w:t>
      </w:r>
    </w:p>
    <w:p w14:paraId="45A57E8E" w14:textId="04AE56E1" w:rsidR="00293D06" w:rsidRDefault="00293D06" w:rsidP="00A86F35">
      <w:pPr>
        <w:rPr>
          <w:sz w:val="22"/>
          <w:szCs w:val="22"/>
        </w:rPr>
      </w:pPr>
      <w:r>
        <w:rPr>
          <w:i/>
          <w:iCs/>
          <w:sz w:val="22"/>
          <w:szCs w:val="22"/>
        </w:rPr>
        <w:t>Waiting for another team</w:t>
      </w:r>
    </w:p>
    <w:p w14:paraId="2F479C8D" w14:textId="5FB5B453" w:rsidR="00582B26" w:rsidRPr="008A0646" w:rsidRDefault="00582B26" w:rsidP="00A86F35">
      <w:pPr>
        <w:rPr>
          <w:i/>
          <w:iCs/>
          <w:sz w:val="22"/>
          <w:szCs w:val="22"/>
        </w:rPr>
      </w:pPr>
      <w:r>
        <w:rPr>
          <w:i/>
          <w:iCs/>
          <w:sz w:val="22"/>
          <w:szCs w:val="22"/>
        </w:rPr>
        <w:t xml:space="preserve">Search what goes </w:t>
      </w:r>
      <w:r w:rsidR="002A30F7">
        <w:rPr>
          <w:i/>
          <w:iCs/>
          <w:sz w:val="22"/>
          <w:szCs w:val="22"/>
        </w:rPr>
        <w:t>wrong in a Scrum team</w:t>
      </w:r>
    </w:p>
    <w:p w14:paraId="63931C89" w14:textId="38A78966" w:rsidR="00582B26" w:rsidRDefault="00F25799" w:rsidP="00A86F35">
      <w:pPr>
        <w:rPr>
          <w:sz w:val="22"/>
          <w:szCs w:val="22"/>
        </w:rPr>
      </w:pPr>
      <w:r>
        <w:rPr>
          <w:sz w:val="22"/>
          <w:szCs w:val="22"/>
        </w:rPr>
        <w:t xml:space="preserve">Dependency – another team injected work in your product backlog that harmed </w:t>
      </w:r>
      <w:proofErr w:type="gramStart"/>
      <w:r>
        <w:rPr>
          <w:sz w:val="22"/>
          <w:szCs w:val="22"/>
        </w:rPr>
        <w:t>you</w:t>
      </w:r>
      <w:proofErr w:type="gramEnd"/>
    </w:p>
    <w:p w14:paraId="0E4EE6D9" w14:textId="084EE0B8" w:rsidR="00F25799" w:rsidRDefault="00F25799" w:rsidP="00A86F35">
      <w:pPr>
        <w:rPr>
          <w:sz w:val="22"/>
          <w:szCs w:val="22"/>
        </w:rPr>
      </w:pPr>
      <w:r>
        <w:rPr>
          <w:sz w:val="22"/>
          <w:szCs w:val="22"/>
        </w:rPr>
        <w:t>Poor Communication</w:t>
      </w:r>
    </w:p>
    <w:p w14:paraId="550F9C81" w14:textId="5172E0EF" w:rsidR="006474D2" w:rsidRDefault="006474D2" w:rsidP="00A86F35">
      <w:pPr>
        <w:rPr>
          <w:sz w:val="22"/>
          <w:szCs w:val="22"/>
        </w:rPr>
      </w:pPr>
      <w:r>
        <w:rPr>
          <w:sz w:val="22"/>
          <w:szCs w:val="22"/>
        </w:rPr>
        <w:t xml:space="preserve">Unnecessary Meetings occupying up 25% of the </w:t>
      </w:r>
      <w:proofErr w:type="gramStart"/>
      <w:r>
        <w:rPr>
          <w:sz w:val="22"/>
          <w:szCs w:val="22"/>
        </w:rPr>
        <w:t>Sprint</w:t>
      </w:r>
      <w:proofErr w:type="gramEnd"/>
    </w:p>
    <w:p w14:paraId="3F2C1262" w14:textId="3F9BFD18" w:rsidR="00A672B5" w:rsidRDefault="00A672B5" w:rsidP="00A86F35">
      <w:pPr>
        <w:rPr>
          <w:sz w:val="22"/>
          <w:szCs w:val="22"/>
        </w:rPr>
      </w:pPr>
      <w:r>
        <w:rPr>
          <w:sz w:val="22"/>
          <w:szCs w:val="22"/>
        </w:rPr>
        <w:t xml:space="preserve">Skip a </w:t>
      </w:r>
      <w:proofErr w:type="gramStart"/>
      <w:r>
        <w:rPr>
          <w:sz w:val="22"/>
          <w:szCs w:val="22"/>
        </w:rPr>
        <w:t>Retro</w:t>
      </w:r>
      <w:proofErr w:type="gramEnd"/>
    </w:p>
    <w:p w14:paraId="0BE0AF0F" w14:textId="5B909A7F" w:rsidR="00106BF6" w:rsidRPr="00117EC4" w:rsidRDefault="00106BF6" w:rsidP="00A86F35">
      <w:pPr>
        <w:rPr>
          <w:i/>
          <w:iCs/>
          <w:sz w:val="22"/>
          <w:szCs w:val="22"/>
        </w:rPr>
      </w:pPr>
      <w:r>
        <w:rPr>
          <w:i/>
          <w:iCs/>
          <w:sz w:val="22"/>
          <w:szCs w:val="22"/>
        </w:rPr>
        <w:t xml:space="preserve">Should any of these be </w:t>
      </w:r>
      <w:proofErr w:type="spellStart"/>
      <w:r>
        <w:rPr>
          <w:i/>
          <w:iCs/>
          <w:sz w:val="22"/>
          <w:szCs w:val="22"/>
        </w:rPr>
        <w:t>builtin</w:t>
      </w:r>
      <w:proofErr w:type="spellEnd"/>
      <w:r>
        <w:rPr>
          <w:i/>
          <w:iCs/>
          <w:sz w:val="22"/>
          <w:szCs w:val="22"/>
        </w:rPr>
        <w:t xml:space="preserve"> as round events?</w:t>
      </w:r>
    </w:p>
    <w:p w14:paraId="2D294E2C" w14:textId="77777777" w:rsidR="00F25799" w:rsidRDefault="00F25799" w:rsidP="00A86F35">
      <w:pPr>
        <w:rPr>
          <w:sz w:val="22"/>
          <w:szCs w:val="22"/>
        </w:rPr>
      </w:pPr>
    </w:p>
    <w:p w14:paraId="03407E65" w14:textId="498DD2E1" w:rsidR="009B6E81" w:rsidRDefault="009B6E81" w:rsidP="00A86F35">
      <w:pPr>
        <w:rPr>
          <w:sz w:val="22"/>
          <w:szCs w:val="22"/>
        </w:rPr>
      </w:pPr>
      <w:r>
        <w:rPr>
          <w:sz w:val="22"/>
          <w:szCs w:val="22"/>
        </w:rPr>
        <w:t>Action Ideas:</w:t>
      </w:r>
    </w:p>
    <w:p w14:paraId="60DFEBE9" w14:textId="4A23D7EC" w:rsidR="009B6E81" w:rsidRPr="00293D06" w:rsidRDefault="00D71EC3" w:rsidP="00293D06">
      <w:pPr>
        <w:pStyle w:val="ListParagraph"/>
        <w:numPr>
          <w:ilvl w:val="0"/>
          <w:numId w:val="3"/>
        </w:numPr>
        <w:rPr>
          <w:sz w:val="22"/>
          <w:szCs w:val="22"/>
        </w:rPr>
      </w:pPr>
      <w:r>
        <w:rPr>
          <w:sz w:val="22"/>
          <w:szCs w:val="22"/>
        </w:rPr>
        <w:t xml:space="preserve">All action code should be checked to see what types of action they </w:t>
      </w:r>
      <w:proofErr w:type="gramStart"/>
      <w:r>
        <w:rPr>
          <w:sz w:val="22"/>
          <w:szCs w:val="22"/>
        </w:rPr>
        <w:t>affect</w:t>
      </w:r>
      <w:proofErr w:type="gramEnd"/>
    </w:p>
    <w:p w14:paraId="41BF1DF1" w14:textId="18A180F0" w:rsidR="00D71EC3" w:rsidRDefault="00D71EC3" w:rsidP="00A86F35">
      <w:pPr>
        <w:rPr>
          <w:sz w:val="22"/>
          <w:szCs w:val="22"/>
        </w:rPr>
      </w:pPr>
    </w:p>
    <w:p w14:paraId="7C307EDF" w14:textId="4B8BA111" w:rsidR="002A30F7" w:rsidRDefault="002A30F7" w:rsidP="00A86F35">
      <w:pPr>
        <w:rPr>
          <w:sz w:val="22"/>
          <w:szCs w:val="22"/>
        </w:rPr>
      </w:pPr>
      <w:r>
        <w:rPr>
          <w:sz w:val="22"/>
          <w:szCs w:val="22"/>
        </w:rPr>
        <w:t xml:space="preserve">Put Agile Engineering practices picture on the site. Link to from game. Give its own link URL. Promise a clickable one will come </w:t>
      </w:r>
      <w:proofErr w:type="gramStart"/>
      <w:r>
        <w:rPr>
          <w:sz w:val="22"/>
          <w:szCs w:val="22"/>
        </w:rPr>
        <w:t>later</w:t>
      </w:r>
      <w:proofErr w:type="gramEnd"/>
    </w:p>
    <w:p w14:paraId="47C44E0A" w14:textId="77777777" w:rsidR="00293D06" w:rsidRDefault="00293D06" w:rsidP="009B6E81"/>
    <w:p w14:paraId="0385206E" w14:textId="032D2C00" w:rsidR="00B829D8" w:rsidRPr="00B829D8" w:rsidRDefault="00B829D8" w:rsidP="009B6E81">
      <w:r w:rsidRPr="00293D06">
        <w:rPr>
          <w:highlight w:val="yellow"/>
        </w:rPr>
        <w:t xml:space="preserve">Celebrate successes within the </w:t>
      </w:r>
      <w:proofErr w:type="gramStart"/>
      <w:r w:rsidRPr="00293D06">
        <w:rPr>
          <w:highlight w:val="yellow"/>
        </w:rPr>
        <w:t>team</w:t>
      </w:r>
      <w:proofErr w:type="gramEnd"/>
    </w:p>
    <w:p w14:paraId="4C0524B9" w14:textId="19534EF5" w:rsidR="008F166E" w:rsidRDefault="00F1586A" w:rsidP="009B6E81">
      <w:r>
        <w:t>Collective Code Ownership</w:t>
      </w:r>
    </w:p>
    <w:p w14:paraId="2C08DCA7" w14:textId="422B6D7B" w:rsidR="00F1586A" w:rsidRDefault="00F1586A" w:rsidP="009B6E81">
      <w:proofErr w:type="gramStart"/>
      <w:r>
        <w:t>10 minute</w:t>
      </w:r>
      <w:proofErr w:type="gramEnd"/>
      <w:r>
        <w:t xml:space="preserve"> build and test</w:t>
      </w:r>
    </w:p>
    <w:p w14:paraId="6C2CEA06" w14:textId="016B7FE0" w:rsidR="00954009" w:rsidRDefault="00954009" w:rsidP="009B6E81">
      <w:r>
        <w:t>Firefighter award? Under a name that intrigues and catches attention?</w:t>
      </w:r>
    </w:p>
    <w:p w14:paraId="601B4F5A" w14:textId="515CB231" w:rsidR="00831A16" w:rsidRDefault="00831A16" w:rsidP="009B6E81">
      <w:r>
        <w:t>Skip Retrospective get 2 additional story rolls?</w:t>
      </w:r>
    </w:p>
    <w:p w14:paraId="6D1B89B9" w14:textId="36529863" w:rsidR="00831A16" w:rsidRPr="008C172E" w:rsidRDefault="00A456AF" w:rsidP="009B6E81">
      <w:pPr>
        <w:rPr>
          <w:i/>
          <w:iCs/>
        </w:rPr>
      </w:pPr>
      <w:r>
        <w:t xml:space="preserve">We could code actions so that their effect is negative in the round after and then slowly increasing positive. </w:t>
      </w:r>
      <w:r>
        <w:rPr>
          <w:i/>
          <w:iCs/>
        </w:rPr>
        <w:t>Example Eliminate Feature Branches capacity effect “-1” one round in the future, +1 after two rounds.</w:t>
      </w:r>
    </w:p>
    <w:p w14:paraId="0A428804" w14:textId="77777777" w:rsidR="00831A16" w:rsidRDefault="00831A16" w:rsidP="009B6E81"/>
    <w:p w14:paraId="4A1CED85" w14:textId="63C63EE7" w:rsidR="009B6E81" w:rsidRDefault="009B6E81" w:rsidP="009B6E81">
      <w:r>
        <w:t>Missing Gremlins that affect the product itself – market changes</w:t>
      </w:r>
    </w:p>
    <w:p w14:paraId="4767FCDC" w14:textId="4C213E8C" w:rsidR="003F50EB" w:rsidRDefault="003F50EB" w:rsidP="009B6E81">
      <w:r>
        <w:t>Indecisive PO</w:t>
      </w:r>
    </w:p>
    <w:p w14:paraId="1E0D87AB" w14:textId="71A36B29" w:rsidR="00D71EC3" w:rsidRDefault="00D71EC3" w:rsidP="009B6E81">
      <w:r>
        <w:t>Gremlins that could be avoided by Vision/Strategy and PB Refinement</w:t>
      </w:r>
      <w:r w:rsidR="00954009">
        <w:t xml:space="preserve"> – one example unhappy customers or stakeholders.</w:t>
      </w:r>
    </w:p>
    <w:p w14:paraId="57855E72" w14:textId="316EBC28" w:rsidR="00BA0EBA" w:rsidRDefault="00E1531D" w:rsidP="009B6E81">
      <w:r>
        <w:t>Gremlin for Team Member who wants to be hero or work alone.</w:t>
      </w:r>
    </w:p>
    <w:p w14:paraId="0035091A" w14:textId="43F1BFA5" w:rsidR="00E1531D" w:rsidRDefault="00E1531D" w:rsidP="009B6E81">
      <w:r>
        <w:t>Gremlin for Team Member as a Bottleneck.</w:t>
      </w:r>
    </w:p>
    <w:p w14:paraId="3DBFAD02" w14:textId="5A3E6F14" w:rsidR="00E1531D" w:rsidRDefault="00E1531D" w:rsidP="009B6E81">
      <w:r>
        <w:t>Skim SBE stories for more Gremlin ideas</w:t>
      </w:r>
    </w:p>
    <w:p w14:paraId="57CC7E2D" w14:textId="1D136925" w:rsidR="00E1531D" w:rsidRDefault="00E1531D" w:rsidP="009B6E81"/>
    <w:p w14:paraId="0CB57920" w14:textId="2BB8D150" w:rsidR="00ED6FA7" w:rsidRDefault="00ED6FA7" w:rsidP="009B6E81">
      <w:r>
        <w:t>Pair Programing would help both Emergency on other team and Team member leaves org.</w:t>
      </w:r>
    </w:p>
    <w:p w14:paraId="6C42B656" w14:textId="40C4C90C" w:rsidR="00ED6FA7" w:rsidRDefault="00ED6FA7" w:rsidP="009B6E81"/>
    <w:p w14:paraId="5861B05E" w14:textId="402111A6" w:rsidR="00090DE9" w:rsidRDefault="00090DE9" w:rsidP="009B6E81">
      <w:r>
        <w:t>Notes for game rules:</w:t>
      </w:r>
    </w:p>
    <w:p w14:paraId="4FAEF155" w14:textId="1713545A" w:rsidR="00090DE9" w:rsidRDefault="00090DE9" w:rsidP="00743658">
      <w:pPr>
        <w:pStyle w:val="ListParagraph"/>
        <w:numPr>
          <w:ilvl w:val="0"/>
          <w:numId w:val="3"/>
        </w:numPr>
      </w:pPr>
      <w:r>
        <w:t>More emphasis on resilience</w:t>
      </w:r>
    </w:p>
    <w:p w14:paraId="48F0295F" w14:textId="7226A5A9" w:rsidR="00090DE9" w:rsidRDefault="00090DE9" w:rsidP="009B6E81"/>
    <w:p w14:paraId="4938BC40" w14:textId="77777777" w:rsidR="006926E4" w:rsidRDefault="00904468" w:rsidP="006926E4">
      <w:pPr>
        <w:rPr>
          <w:b/>
          <w:bCs/>
        </w:rPr>
      </w:pPr>
      <w:r w:rsidRPr="00743658">
        <w:rPr>
          <w:b/>
          <w:bCs/>
        </w:rPr>
        <w:t>Distributed Teams</w:t>
      </w:r>
    </w:p>
    <w:p w14:paraId="3343ABAE" w14:textId="77777777" w:rsidR="006926E4" w:rsidRDefault="006926E4" w:rsidP="006926E4"/>
    <w:p w14:paraId="07924727" w14:textId="09BF4CF4" w:rsidR="009B2EA8" w:rsidRPr="00802281" w:rsidRDefault="009B2EA8" w:rsidP="00C808DB">
      <w:pPr>
        <w:pStyle w:val="Heading2"/>
      </w:pPr>
      <w:r w:rsidRPr="00802281">
        <w:t xml:space="preserve">Round V – Sprint </w:t>
      </w:r>
      <w:r w:rsidR="00087ABD" w:rsidRPr="00802281">
        <w:t>1</w:t>
      </w:r>
      <w:r w:rsidR="00087ABD">
        <w:t>3</w:t>
      </w:r>
    </w:p>
    <w:p w14:paraId="11C059A5" w14:textId="2C114E39" w:rsidR="009B2EA8" w:rsidRPr="00802281" w:rsidRDefault="009B2EA8" w:rsidP="009B2EA8">
      <w:r w:rsidRPr="00802281">
        <w:t>“</w:t>
      </w:r>
      <w:r w:rsidR="007004FB" w:rsidRPr="00802281">
        <w:t>We’re live</w:t>
      </w:r>
      <w:r w:rsidR="0011729C" w:rsidRPr="00802281">
        <w:t>,</w:t>
      </w:r>
      <w:r w:rsidR="007004FB" w:rsidRPr="00802281">
        <w:t xml:space="preserve"> congratulations. In </w:t>
      </w:r>
      <w:proofErr w:type="gramStart"/>
      <w:r w:rsidR="007004FB" w:rsidRPr="00802281">
        <w:t>addition</w:t>
      </w:r>
      <w:r w:rsidR="0011729C" w:rsidRPr="00802281">
        <w:t>,</w:t>
      </w:r>
      <w:r w:rsidR="007004FB" w:rsidRPr="00802281">
        <w:t xml:space="preserve"> if</w:t>
      </w:r>
      <w:proofErr w:type="gramEnd"/>
      <w:r w:rsidR="007004FB" w:rsidRPr="00802281">
        <w:t xml:space="preserve"> we’re unlucky some teams will have to deal with a fire</w:t>
      </w:r>
      <w:r w:rsidR="0011729C" w:rsidRPr="00802281">
        <w:t>.</w:t>
      </w:r>
      <w:r w:rsidRPr="00802281">
        <w:t>”</w:t>
      </w:r>
    </w:p>
    <w:p w14:paraId="3CA494D5" w14:textId="77777777" w:rsidR="00796FE7" w:rsidRPr="00802281" w:rsidRDefault="00796FE7" w:rsidP="009B2EA8"/>
    <w:p w14:paraId="555C1148" w14:textId="226151D8" w:rsidR="00A00B7B" w:rsidRPr="00802281" w:rsidRDefault="00A00B7B" w:rsidP="009B2EA8">
      <w:pPr>
        <w:rPr>
          <w:i/>
        </w:rPr>
      </w:pPr>
      <w:r w:rsidRPr="00802281">
        <w:rPr>
          <w:i/>
        </w:rPr>
        <w:t>Facilitator’s notes</w:t>
      </w:r>
    </w:p>
    <w:p w14:paraId="6F020013" w14:textId="2EF2BAD9" w:rsidR="003D6532" w:rsidRPr="00802281" w:rsidRDefault="003D6532" w:rsidP="00B13F57">
      <w:pPr>
        <w:pStyle w:val="ListParagraph"/>
        <w:numPr>
          <w:ilvl w:val="0"/>
          <w:numId w:val="5"/>
        </w:numPr>
        <w:rPr>
          <w:i/>
        </w:rPr>
      </w:pPr>
      <w:r w:rsidRPr="00802281">
        <w:rPr>
          <w:i/>
        </w:rPr>
        <w:t>Teams that do nothing to protect themselves from interruption due to fires automatically lose half their capacity this round</w:t>
      </w:r>
      <w:r w:rsidR="0011729C" w:rsidRPr="00802281">
        <w:rPr>
          <w:i/>
        </w:rPr>
        <w:t>.</w:t>
      </w:r>
    </w:p>
    <w:p w14:paraId="51206F48" w14:textId="77777777" w:rsidR="003D6532" w:rsidRPr="00802281" w:rsidRDefault="003D6532" w:rsidP="003D6532">
      <w:pPr>
        <w:pStyle w:val="ListParagraph"/>
        <w:numPr>
          <w:ilvl w:val="1"/>
          <w:numId w:val="5"/>
        </w:numPr>
        <w:rPr>
          <w:i/>
        </w:rPr>
      </w:pPr>
      <w:r w:rsidRPr="00802281">
        <w:rPr>
          <w:i/>
        </w:rPr>
        <w:t xml:space="preserve">Teams that pre-allocated time to deal with fires roll a die: 1-3 no additional losses; 4-5 lose one additional story; 6 lose two additional </w:t>
      </w:r>
      <w:proofErr w:type="gramStart"/>
      <w:r w:rsidRPr="00802281">
        <w:rPr>
          <w:i/>
        </w:rPr>
        <w:t>stories</w:t>
      </w:r>
      <w:proofErr w:type="gramEnd"/>
    </w:p>
    <w:p w14:paraId="7E4C9A02" w14:textId="5C1D8039" w:rsidR="003D6532" w:rsidRPr="00802281" w:rsidRDefault="003D6532" w:rsidP="003D6532">
      <w:pPr>
        <w:pStyle w:val="ListParagraph"/>
        <w:numPr>
          <w:ilvl w:val="1"/>
          <w:numId w:val="5"/>
        </w:numPr>
        <w:rPr>
          <w:i/>
        </w:rPr>
      </w:pPr>
      <w:r w:rsidRPr="00802281">
        <w:rPr>
          <w:i/>
        </w:rPr>
        <w:t xml:space="preserve">Teams that dedicated one sacrificial team member roll a die: 1-3 no additional </w:t>
      </w:r>
      <w:r w:rsidR="0055720B" w:rsidRPr="00802281">
        <w:rPr>
          <w:i/>
        </w:rPr>
        <w:t xml:space="preserve">stories lost – same </w:t>
      </w:r>
      <w:r w:rsidR="006E35D5" w:rsidRPr="00802281">
        <w:rPr>
          <w:i/>
        </w:rPr>
        <w:t xml:space="preserve">outcomes pre-allocating time to deal with the </w:t>
      </w:r>
      <w:proofErr w:type="gramStart"/>
      <w:r w:rsidR="006E35D5" w:rsidRPr="00802281">
        <w:rPr>
          <w:i/>
        </w:rPr>
        <w:t>fires</w:t>
      </w:r>
      <w:proofErr w:type="gramEnd"/>
    </w:p>
    <w:p w14:paraId="6C333735" w14:textId="2EAFABE2" w:rsidR="003D6532" w:rsidRPr="00802281" w:rsidRDefault="003D6532" w:rsidP="003D6532">
      <w:pPr>
        <w:pStyle w:val="ListParagraph"/>
        <w:numPr>
          <w:ilvl w:val="1"/>
          <w:numId w:val="5"/>
        </w:numPr>
        <w:rPr>
          <w:i/>
        </w:rPr>
      </w:pPr>
      <w:r w:rsidRPr="00802281">
        <w:rPr>
          <w:i/>
        </w:rPr>
        <w:t>Teams that pre</w:t>
      </w:r>
      <w:r w:rsidR="0011729C" w:rsidRPr="00802281">
        <w:rPr>
          <w:i/>
        </w:rPr>
        <w:t>-</w:t>
      </w:r>
      <w:r w:rsidRPr="00802281">
        <w:rPr>
          <w:i/>
        </w:rPr>
        <w:t>allocated capacity and sacrificed a team member</w:t>
      </w:r>
      <w:r w:rsidR="0011729C" w:rsidRPr="00802281">
        <w:rPr>
          <w:i/>
        </w:rPr>
        <w:t>,</w:t>
      </w:r>
      <w:r w:rsidRPr="00802281">
        <w:rPr>
          <w:i/>
        </w:rPr>
        <w:t xml:space="preserve"> congrat</w:t>
      </w:r>
      <w:r w:rsidR="0011729C" w:rsidRPr="00802281">
        <w:rPr>
          <w:i/>
        </w:rPr>
        <w:t>ulation</w:t>
      </w:r>
      <w:r w:rsidRPr="00802281">
        <w:rPr>
          <w:i/>
        </w:rPr>
        <w:t>s</w:t>
      </w:r>
      <w:r w:rsidR="0011729C" w:rsidRPr="00802281">
        <w:rPr>
          <w:i/>
        </w:rPr>
        <w:t>,</w:t>
      </w:r>
      <w:r w:rsidRPr="00802281">
        <w:rPr>
          <w:i/>
        </w:rPr>
        <w:t xml:space="preserve"> you took care of </w:t>
      </w:r>
      <w:proofErr w:type="gramStart"/>
      <w:r w:rsidRPr="00802281">
        <w:rPr>
          <w:i/>
        </w:rPr>
        <w:t>all of</w:t>
      </w:r>
      <w:proofErr w:type="gramEnd"/>
      <w:r w:rsidRPr="00802281">
        <w:rPr>
          <w:i/>
        </w:rPr>
        <w:t xml:space="preserve"> the fires that came up.</w:t>
      </w:r>
    </w:p>
    <w:p w14:paraId="0A8D96A0" w14:textId="2461C8DB" w:rsidR="00A00B7B" w:rsidRPr="00802281" w:rsidRDefault="00A00B7B" w:rsidP="00B13F57">
      <w:pPr>
        <w:pStyle w:val="ListParagraph"/>
        <w:numPr>
          <w:ilvl w:val="0"/>
          <w:numId w:val="5"/>
        </w:numPr>
        <w:rPr>
          <w:i/>
        </w:rPr>
      </w:pPr>
      <w:r w:rsidRPr="00802281">
        <w:rPr>
          <w:i/>
        </w:rPr>
        <w:t>Teams that invested in Unit Testing two rounds ago gain 1 capacity</w:t>
      </w:r>
      <w:r w:rsidR="0011729C" w:rsidRPr="00802281">
        <w:rPr>
          <w:i/>
        </w:rPr>
        <w:t>.</w:t>
      </w:r>
    </w:p>
    <w:p w14:paraId="22E0273A" w14:textId="72CCF39B" w:rsidR="00B13F57" w:rsidRPr="00802281" w:rsidRDefault="00B13F57" w:rsidP="00B13F57">
      <w:pPr>
        <w:pStyle w:val="ListParagraph"/>
        <w:numPr>
          <w:ilvl w:val="0"/>
          <w:numId w:val="5"/>
        </w:numPr>
      </w:pPr>
      <w:r w:rsidRPr="00802281">
        <w:rPr>
          <w:i/>
        </w:rPr>
        <w:t xml:space="preserve">Check to see if anyone gains benefits from Team </w:t>
      </w:r>
      <w:r w:rsidR="0011729C" w:rsidRPr="00802281">
        <w:rPr>
          <w:i/>
        </w:rPr>
        <w:t>Room</w:t>
      </w:r>
      <w:r w:rsidRPr="00802281">
        <w:rPr>
          <w:i/>
        </w:rPr>
        <w:t xml:space="preserve">; </w:t>
      </w:r>
      <w:r w:rsidR="001A3390" w:rsidRPr="00802281">
        <w:rPr>
          <w:i/>
        </w:rPr>
        <w:t xml:space="preserve">Social Time; Moving Desks closer together; Working </w:t>
      </w:r>
      <w:proofErr w:type="gramStart"/>
      <w:r w:rsidR="001A3390" w:rsidRPr="00802281">
        <w:rPr>
          <w:i/>
        </w:rPr>
        <w:t>Agreements;</w:t>
      </w:r>
      <w:proofErr w:type="gramEnd"/>
    </w:p>
    <w:p w14:paraId="480FD4BE" w14:textId="77777777" w:rsidR="00A00B7B" w:rsidRPr="00802281" w:rsidRDefault="00A00B7B" w:rsidP="009B2EA8"/>
    <w:p w14:paraId="10EE8B05" w14:textId="48ECAA35" w:rsidR="00796FE7" w:rsidRPr="00802281" w:rsidRDefault="00796FE7" w:rsidP="0049152F">
      <w:pPr>
        <w:pStyle w:val="Heading2"/>
      </w:pPr>
      <w:r w:rsidRPr="00802281">
        <w:lastRenderedPageBreak/>
        <w:t>Round V</w:t>
      </w:r>
      <w:r w:rsidR="00087ABD">
        <w:t>II</w:t>
      </w:r>
      <w:r w:rsidRPr="00802281">
        <w:t xml:space="preserve"> – </w:t>
      </w:r>
      <w:r w:rsidRPr="008C172E">
        <w:rPr>
          <w:highlight w:val="yellow"/>
        </w:rPr>
        <w:t>Sprint 13</w:t>
      </w:r>
    </w:p>
    <w:p w14:paraId="19A53EE2" w14:textId="3A966735" w:rsidR="009B2EA8" w:rsidRPr="00802281" w:rsidRDefault="006A1904" w:rsidP="009B2EA8">
      <w:r w:rsidRPr="00802281">
        <w:t>“</w:t>
      </w:r>
      <w:proofErr w:type="spellStart"/>
      <w:r w:rsidRPr="00802281">
        <w:t>Wahooo</w:t>
      </w:r>
      <w:proofErr w:type="spellEnd"/>
      <w:r w:rsidRPr="00802281">
        <w:t xml:space="preserve">, we’re making money. </w:t>
      </w:r>
      <w:proofErr w:type="gramStart"/>
      <w:r w:rsidRPr="00802281">
        <w:t>We’re</w:t>
      </w:r>
      <w:proofErr w:type="gramEnd"/>
      <w:r w:rsidRPr="00802281">
        <w:t xml:space="preserve"> starting to get great customer feedback with all sorts of new ideas. Even though </w:t>
      </w:r>
      <w:proofErr w:type="gramStart"/>
      <w:r w:rsidRPr="00802281">
        <w:t>it</w:t>
      </w:r>
      <w:r w:rsidR="00EA1362" w:rsidRPr="00802281">
        <w:t>’</w:t>
      </w:r>
      <w:r w:rsidRPr="00802281">
        <w:t>s</w:t>
      </w:r>
      <w:proofErr w:type="gramEnd"/>
      <w:r w:rsidRPr="00802281">
        <w:t xml:space="preserve"> mid-sprint and you’ve already committed</w:t>
      </w:r>
      <w:r w:rsidR="00EA1362" w:rsidRPr="00802281">
        <w:t>,</w:t>
      </w:r>
      <w:r w:rsidRPr="00802281">
        <w:t xml:space="preserve"> the company needs some changes.”</w:t>
      </w:r>
    </w:p>
    <w:p w14:paraId="55B167FD" w14:textId="77777777" w:rsidR="00530ECB" w:rsidRPr="00802281" w:rsidRDefault="00530ECB" w:rsidP="009B2EA8">
      <w:pPr>
        <w:pBdr>
          <w:bottom w:val="single" w:sz="6" w:space="1" w:color="auto"/>
        </w:pBdr>
      </w:pPr>
    </w:p>
    <w:p w14:paraId="4D2EE1A9" w14:textId="77777777" w:rsidR="00530ECB" w:rsidRPr="00802281" w:rsidRDefault="00530ECB" w:rsidP="009B2EA8"/>
    <w:p w14:paraId="6E163F27" w14:textId="3BAA668A" w:rsidR="00701D69" w:rsidRPr="00802281" w:rsidRDefault="00EA1362" w:rsidP="00701D69">
      <w:pPr>
        <w:pStyle w:val="Heading2"/>
      </w:pPr>
      <w:r w:rsidRPr="00802281">
        <w:t xml:space="preserve">Gremlins </w:t>
      </w:r>
      <w:r w:rsidR="00701D69" w:rsidRPr="00802281">
        <w:t>or Chance</w:t>
      </w:r>
      <w:r w:rsidR="00881B6A" w:rsidRPr="00802281">
        <w:t xml:space="preserve"> Events</w:t>
      </w:r>
    </w:p>
    <w:p w14:paraId="4B805AE4" w14:textId="132C7EE6" w:rsidR="005F6407" w:rsidRPr="00802281" w:rsidRDefault="00701D69" w:rsidP="00701D69">
      <w:r w:rsidRPr="00802281">
        <w:t>These can happen in any round. At the end of every round</w:t>
      </w:r>
      <w:r w:rsidR="00EA1362" w:rsidRPr="00802281">
        <w:t>,</w:t>
      </w:r>
      <w:r w:rsidRPr="00802281">
        <w:t xml:space="preserve"> roll 2 </w:t>
      </w:r>
      <w:r w:rsidR="00EA1362" w:rsidRPr="00802281">
        <w:t>dice.</w:t>
      </w:r>
    </w:p>
    <w:tbl>
      <w:tblPr>
        <w:tblStyle w:val="TableGrid"/>
        <w:tblW w:w="9606" w:type="dxa"/>
        <w:tblLook w:val="04A0" w:firstRow="1" w:lastRow="0" w:firstColumn="1" w:lastColumn="0" w:noHBand="0" w:noVBand="1"/>
      </w:tblPr>
      <w:tblGrid>
        <w:gridCol w:w="2740"/>
        <w:gridCol w:w="2613"/>
        <w:gridCol w:w="1230"/>
        <w:gridCol w:w="3023"/>
      </w:tblGrid>
      <w:tr w:rsidR="0089271A" w:rsidRPr="004A0693" w14:paraId="53843865" w14:textId="77777777" w:rsidTr="008007DB">
        <w:tc>
          <w:tcPr>
            <w:tcW w:w="2740" w:type="dxa"/>
          </w:tcPr>
          <w:p w14:paraId="1D28A757" w14:textId="3E5042EC" w:rsidR="0089271A" w:rsidRPr="00802281" w:rsidRDefault="0089271A" w:rsidP="00701D69">
            <w:pPr>
              <w:rPr>
                <w:b/>
              </w:rPr>
            </w:pPr>
            <w:r w:rsidRPr="00802281">
              <w:rPr>
                <w:b/>
              </w:rPr>
              <w:t>Event</w:t>
            </w:r>
          </w:p>
        </w:tc>
        <w:tc>
          <w:tcPr>
            <w:tcW w:w="2613" w:type="dxa"/>
          </w:tcPr>
          <w:p w14:paraId="3BA8696E" w14:textId="28243DF0" w:rsidR="0089271A" w:rsidRPr="00802281" w:rsidRDefault="0089271A" w:rsidP="00701D69">
            <w:pPr>
              <w:rPr>
                <w:b/>
              </w:rPr>
            </w:pPr>
            <w:r w:rsidRPr="00802281">
              <w:rPr>
                <w:b/>
              </w:rPr>
              <w:t>Effect</w:t>
            </w:r>
          </w:p>
        </w:tc>
        <w:tc>
          <w:tcPr>
            <w:tcW w:w="1230" w:type="dxa"/>
          </w:tcPr>
          <w:p w14:paraId="1CDFA597" w14:textId="6C5A56A4" w:rsidR="0089271A" w:rsidRPr="00802281" w:rsidRDefault="0089271A" w:rsidP="00701D69">
            <w:pPr>
              <w:rPr>
                <w:b/>
              </w:rPr>
            </w:pPr>
            <w:r w:rsidRPr="00802281">
              <w:rPr>
                <w:b/>
              </w:rPr>
              <w:t>Die Roll</w:t>
            </w:r>
          </w:p>
        </w:tc>
        <w:tc>
          <w:tcPr>
            <w:tcW w:w="3023" w:type="dxa"/>
          </w:tcPr>
          <w:p w14:paraId="46E17CF9" w14:textId="2A085633" w:rsidR="0089271A" w:rsidRPr="00802281" w:rsidRDefault="0089271A" w:rsidP="00701D69">
            <w:pPr>
              <w:rPr>
                <w:i/>
              </w:rPr>
            </w:pPr>
            <w:r w:rsidRPr="00802281">
              <w:rPr>
                <w:b/>
              </w:rPr>
              <w:t xml:space="preserve">Mitigating Factors </w:t>
            </w:r>
            <w:r w:rsidRPr="00802281">
              <w:rPr>
                <w:i/>
              </w:rPr>
              <w:t>known only to the facilitator</w:t>
            </w:r>
          </w:p>
        </w:tc>
      </w:tr>
      <w:tr w:rsidR="0089271A" w:rsidRPr="004A0693" w14:paraId="4A34C514" w14:textId="77777777" w:rsidTr="008007DB">
        <w:tc>
          <w:tcPr>
            <w:tcW w:w="2740" w:type="dxa"/>
          </w:tcPr>
          <w:p w14:paraId="12744FAA" w14:textId="2D0CEAF6" w:rsidR="0089271A" w:rsidRPr="00802281" w:rsidRDefault="0089271A" w:rsidP="00EA1362">
            <w:pPr>
              <w:rPr>
                <w:sz w:val="22"/>
                <w:szCs w:val="22"/>
              </w:rPr>
            </w:pPr>
            <w:r w:rsidRPr="00802281">
              <w:rPr>
                <w:sz w:val="22"/>
                <w:szCs w:val="22"/>
              </w:rPr>
              <w:t xml:space="preserve">Team Member/Management </w:t>
            </w:r>
            <w:r w:rsidR="00EA1362" w:rsidRPr="00802281">
              <w:rPr>
                <w:sz w:val="22"/>
                <w:szCs w:val="22"/>
              </w:rPr>
              <w:t>Relationship</w:t>
            </w:r>
          </w:p>
        </w:tc>
        <w:tc>
          <w:tcPr>
            <w:tcW w:w="2613" w:type="dxa"/>
          </w:tcPr>
          <w:p w14:paraId="5D7CBEC3" w14:textId="77777777" w:rsidR="00640169" w:rsidRDefault="0089271A" w:rsidP="00EA1362">
            <w:pPr>
              <w:rPr>
                <w:sz w:val="22"/>
                <w:szCs w:val="22"/>
              </w:rPr>
            </w:pPr>
            <w:r w:rsidRPr="00802281">
              <w:rPr>
                <w:sz w:val="22"/>
                <w:szCs w:val="22"/>
              </w:rPr>
              <w:t>The team perceives their peer is being treated differently than the</w:t>
            </w:r>
            <w:r w:rsidR="00EA1362" w:rsidRPr="00802281">
              <w:rPr>
                <w:sz w:val="22"/>
                <w:szCs w:val="22"/>
              </w:rPr>
              <w:t>y are</w:t>
            </w:r>
            <w:r w:rsidRPr="00802281">
              <w:rPr>
                <w:sz w:val="22"/>
                <w:szCs w:val="22"/>
              </w:rPr>
              <w:t xml:space="preserve"> and feel this is unfair. </w:t>
            </w:r>
          </w:p>
          <w:p w14:paraId="1320DF7D" w14:textId="3152C468" w:rsidR="0089271A" w:rsidRPr="00802281" w:rsidRDefault="0089271A" w:rsidP="00EA1362">
            <w:pPr>
              <w:rPr>
                <w:sz w:val="22"/>
                <w:szCs w:val="22"/>
              </w:rPr>
            </w:pPr>
            <w:r w:rsidRPr="00802281">
              <w:rPr>
                <w:sz w:val="22"/>
                <w:szCs w:val="22"/>
              </w:rPr>
              <w:t>Capacity</w:t>
            </w:r>
            <w:r w:rsidR="00BA0E75">
              <w:rPr>
                <w:sz w:val="22"/>
                <w:szCs w:val="22"/>
              </w:rPr>
              <w:t xml:space="preserve"> -2</w:t>
            </w:r>
            <w:r w:rsidRPr="00802281">
              <w:rPr>
                <w:sz w:val="22"/>
                <w:szCs w:val="22"/>
              </w:rPr>
              <w:t xml:space="preserve"> until something changes. If nothing is done in the next</w:t>
            </w:r>
            <w:r w:rsidR="00BA0E75">
              <w:rPr>
                <w:sz w:val="22"/>
                <w:szCs w:val="22"/>
              </w:rPr>
              <w:t xml:space="preserve"> round</w:t>
            </w:r>
            <w:r w:rsidR="00EA1362" w:rsidRPr="00802281">
              <w:rPr>
                <w:sz w:val="22"/>
                <w:szCs w:val="22"/>
              </w:rPr>
              <w:t>,</w:t>
            </w:r>
            <w:r w:rsidRPr="00802281">
              <w:rPr>
                <w:sz w:val="22"/>
                <w:szCs w:val="22"/>
              </w:rPr>
              <w:t xml:space="preserve"> reduce capacity by 1 more point</w:t>
            </w:r>
            <w:r w:rsidR="00EA1362" w:rsidRPr="00802281">
              <w:rPr>
                <w:sz w:val="22"/>
                <w:szCs w:val="22"/>
              </w:rPr>
              <w:t>.</w:t>
            </w:r>
          </w:p>
        </w:tc>
        <w:tc>
          <w:tcPr>
            <w:tcW w:w="1230" w:type="dxa"/>
          </w:tcPr>
          <w:p w14:paraId="1C1519EB" w14:textId="60BAB3E2" w:rsidR="0089271A" w:rsidRPr="00802281" w:rsidRDefault="0089271A" w:rsidP="00701D69">
            <w:pPr>
              <w:rPr>
                <w:sz w:val="22"/>
                <w:szCs w:val="22"/>
              </w:rPr>
            </w:pPr>
            <w:r w:rsidRPr="00802281">
              <w:rPr>
                <w:sz w:val="22"/>
                <w:szCs w:val="22"/>
              </w:rPr>
              <w:t>2</w:t>
            </w:r>
          </w:p>
        </w:tc>
        <w:tc>
          <w:tcPr>
            <w:tcW w:w="3023" w:type="dxa"/>
          </w:tcPr>
          <w:p w14:paraId="58623C26" w14:textId="46F9A926" w:rsidR="0089271A" w:rsidRPr="00802281" w:rsidRDefault="0089271A" w:rsidP="00701D69">
            <w:pPr>
              <w:rPr>
                <w:sz w:val="22"/>
                <w:szCs w:val="22"/>
              </w:rPr>
            </w:pPr>
            <w:r w:rsidRPr="00802281">
              <w:rPr>
                <w:sz w:val="22"/>
                <w:szCs w:val="22"/>
              </w:rPr>
              <w:t xml:space="preserve">Teams that have established social interaction reduce this </w:t>
            </w:r>
            <w:r w:rsidR="00EA1362" w:rsidRPr="00802281">
              <w:rPr>
                <w:sz w:val="22"/>
                <w:szCs w:val="22"/>
              </w:rPr>
              <w:t xml:space="preserve">effect </w:t>
            </w:r>
            <w:r w:rsidR="00CD6075" w:rsidRPr="00802281">
              <w:rPr>
                <w:sz w:val="22"/>
                <w:szCs w:val="22"/>
              </w:rPr>
              <w:t>to</w:t>
            </w:r>
            <w:r w:rsidRPr="00802281">
              <w:rPr>
                <w:sz w:val="22"/>
                <w:szCs w:val="22"/>
              </w:rPr>
              <w:t xml:space="preserve"> </w:t>
            </w:r>
            <w:r w:rsidR="00BA0E75">
              <w:rPr>
                <w:sz w:val="22"/>
                <w:szCs w:val="22"/>
              </w:rPr>
              <w:t>-</w:t>
            </w:r>
            <w:r w:rsidR="00CD6075" w:rsidRPr="00802281">
              <w:rPr>
                <w:sz w:val="22"/>
                <w:szCs w:val="22"/>
              </w:rPr>
              <w:t>1</w:t>
            </w:r>
            <w:r w:rsidR="00BA0E75">
              <w:rPr>
                <w:sz w:val="22"/>
                <w:szCs w:val="22"/>
              </w:rPr>
              <w:t xml:space="preserve"> Capacity</w:t>
            </w:r>
            <w:r w:rsidR="001808DB" w:rsidRPr="00802281">
              <w:rPr>
                <w:sz w:val="22"/>
                <w:szCs w:val="22"/>
              </w:rPr>
              <w:t>.</w:t>
            </w:r>
          </w:p>
          <w:p w14:paraId="62FF2EF2" w14:textId="77777777" w:rsidR="001808DB" w:rsidRPr="00802281" w:rsidRDefault="001808DB" w:rsidP="00701D69">
            <w:pPr>
              <w:rPr>
                <w:sz w:val="22"/>
                <w:szCs w:val="22"/>
              </w:rPr>
            </w:pPr>
          </w:p>
          <w:p w14:paraId="6F2A70C2" w14:textId="3CCB4622" w:rsidR="001808DB" w:rsidRPr="00802281" w:rsidRDefault="001808DB" w:rsidP="00701D69">
            <w:pPr>
              <w:rPr>
                <w:sz w:val="22"/>
                <w:szCs w:val="22"/>
              </w:rPr>
            </w:pPr>
            <w:r w:rsidRPr="00802281">
              <w:rPr>
                <w:sz w:val="22"/>
                <w:szCs w:val="22"/>
              </w:rPr>
              <w:t xml:space="preserve">Establishing </w:t>
            </w:r>
            <w:r w:rsidR="00BA0E75" w:rsidRPr="00802281">
              <w:rPr>
                <w:sz w:val="22"/>
                <w:szCs w:val="22"/>
              </w:rPr>
              <w:t>one</w:t>
            </w:r>
            <w:r w:rsidR="00BA0E75">
              <w:rPr>
                <w:sz w:val="22"/>
                <w:szCs w:val="22"/>
              </w:rPr>
              <w:t>-</w:t>
            </w:r>
            <w:r w:rsidR="00BA0E75" w:rsidRPr="00802281">
              <w:rPr>
                <w:sz w:val="22"/>
                <w:szCs w:val="22"/>
              </w:rPr>
              <w:t>on</w:t>
            </w:r>
            <w:r w:rsidR="00BA0E75">
              <w:rPr>
                <w:sz w:val="22"/>
                <w:szCs w:val="22"/>
              </w:rPr>
              <w:t>-</w:t>
            </w:r>
            <w:r w:rsidRPr="00802281">
              <w:rPr>
                <w:sz w:val="22"/>
                <w:szCs w:val="22"/>
              </w:rPr>
              <w:t>ones reduces the effect by 1 p</w:t>
            </w:r>
            <w:r w:rsidR="00EA1362" w:rsidRPr="00802281">
              <w:rPr>
                <w:sz w:val="22"/>
                <w:szCs w:val="22"/>
              </w:rPr>
              <w:t>oin</w:t>
            </w:r>
            <w:r w:rsidRPr="00802281">
              <w:rPr>
                <w:sz w:val="22"/>
                <w:szCs w:val="22"/>
              </w:rPr>
              <w:t>t.</w:t>
            </w:r>
          </w:p>
        </w:tc>
      </w:tr>
      <w:tr w:rsidR="0089271A" w:rsidRPr="004A0693" w14:paraId="43E27CD7" w14:textId="77777777" w:rsidTr="008007DB">
        <w:trPr>
          <w:cantSplit/>
        </w:trPr>
        <w:tc>
          <w:tcPr>
            <w:tcW w:w="2740" w:type="dxa"/>
          </w:tcPr>
          <w:p w14:paraId="65795AD1" w14:textId="4BAA655B" w:rsidR="0089271A" w:rsidRPr="00802281" w:rsidRDefault="0089271A" w:rsidP="00B12213">
            <w:pPr>
              <w:rPr>
                <w:sz w:val="22"/>
                <w:szCs w:val="22"/>
              </w:rPr>
            </w:pPr>
            <w:r w:rsidRPr="00802281">
              <w:rPr>
                <w:sz w:val="22"/>
                <w:szCs w:val="22"/>
              </w:rPr>
              <w:t>Management yells at a team member in public for not pulling their weight</w:t>
            </w:r>
          </w:p>
        </w:tc>
        <w:tc>
          <w:tcPr>
            <w:tcW w:w="2613" w:type="dxa"/>
          </w:tcPr>
          <w:p w14:paraId="4CA5B49A" w14:textId="68FB2957" w:rsidR="006B4E0B" w:rsidRPr="00802281" w:rsidRDefault="0089271A" w:rsidP="001C6424">
            <w:pPr>
              <w:rPr>
                <w:sz w:val="22"/>
                <w:szCs w:val="22"/>
              </w:rPr>
            </w:pPr>
            <w:r w:rsidRPr="00802281">
              <w:rPr>
                <w:sz w:val="22"/>
                <w:szCs w:val="22"/>
              </w:rPr>
              <w:t xml:space="preserve">The team member who was yelled </w:t>
            </w:r>
            <w:r w:rsidR="00EA1362" w:rsidRPr="00802281">
              <w:rPr>
                <w:sz w:val="22"/>
                <w:szCs w:val="22"/>
              </w:rPr>
              <w:t xml:space="preserve">at </w:t>
            </w:r>
            <w:r w:rsidRPr="00802281">
              <w:rPr>
                <w:sz w:val="22"/>
                <w:szCs w:val="22"/>
              </w:rPr>
              <w:t xml:space="preserve">feels their personal status was reduced. </w:t>
            </w:r>
            <w:r w:rsidR="00EA1362" w:rsidRPr="00802281">
              <w:rPr>
                <w:sz w:val="22"/>
                <w:szCs w:val="22"/>
              </w:rPr>
              <w:t>T</w:t>
            </w:r>
            <w:r w:rsidRPr="00802281">
              <w:rPr>
                <w:sz w:val="22"/>
                <w:szCs w:val="22"/>
              </w:rPr>
              <w:t xml:space="preserve">he whole team fears they will be next. </w:t>
            </w:r>
          </w:p>
          <w:p w14:paraId="1F0ABF2C" w14:textId="77777777" w:rsidR="006B4E0B" w:rsidRPr="00802281" w:rsidRDefault="006B4E0B" w:rsidP="001C6424">
            <w:pPr>
              <w:rPr>
                <w:sz w:val="22"/>
                <w:szCs w:val="22"/>
              </w:rPr>
            </w:pPr>
          </w:p>
          <w:p w14:paraId="7B9DF9DC" w14:textId="215ECC62" w:rsidR="0089271A" w:rsidRPr="00802281" w:rsidRDefault="0089271A" w:rsidP="006B4E0B">
            <w:pPr>
              <w:rPr>
                <w:sz w:val="22"/>
                <w:szCs w:val="22"/>
              </w:rPr>
            </w:pPr>
            <w:r w:rsidRPr="00802281">
              <w:rPr>
                <w:sz w:val="22"/>
                <w:szCs w:val="22"/>
              </w:rPr>
              <w:t xml:space="preserve">Capacity </w:t>
            </w:r>
            <w:r w:rsidR="006B4E0B" w:rsidRPr="00802281">
              <w:rPr>
                <w:sz w:val="22"/>
                <w:szCs w:val="22"/>
              </w:rPr>
              <w:t>-2</w:t>
            </w:r>
          </w:p>
        </w:tc>
        <w:tc>
          <w:tcPr>
            <w:tcW w:w="1230" w:type="dxa"/>
          </w:tcPr>
          <w:p w14:paraId="63872943" w14:textId="7593CAED" w:rsidR="0089271A" w:rsidRPr="00802281" w:rsidRDefault="0089271A" w:rsidP="00701D69">
            <w:pPr>
              <w:rPr>
                <w:sz w:val="22"/>
                <w:szCs w:val="22"/>
              </w:rPr>
            </w:pPr>
            <w:r w:rsidRPr="00802281">
              <w:rPr>
                <w:sz w:val="22"/>
                <w:szCs w:val="22"/>
              </w:rPr>
              <w:t>3</w:t>
            </w:r>
          </w:p>
        </w:tc>
        <w:tc>
          <w:tcPr>
            <w:tcW w:w="3023" w:type="dxa"/>
          </w:tcPr>
          <w:p w14:paraId="76876960" w14:textId="04601116" w:rsidR="0089271A" w:rsidRPr="00802281" w:rsidRDefault="0089271A" w:rsidP="00822127">
            <w:pPr>
              <w:rPr>
                <w:sz w:val="22"/>
                <w:szCs w:val="22"/>
              </w:rPr>
            </w:pPr>
            <w:r w:rsidRPr="00802281">
              <w:rPr>
                <w:sz w:val="22"/>
                <w:szCs w:val="22"/>
              </w:rPr>
              <w:t xml:space="preserve">Teams </w:t>
            </w:r>
            <w:r w:rsidR="00EA1362" w:rsidRPr="00802281">
              <w:rPr>
                <w:sz w:val="22"/>
                <w:szCs w:val="22"/>
              </w:rPr>
              <w:t xml:space="preserve">whose </w:t>
            </w:r>
            <w:r w:rsidRPr="00802281">
              <w:rPr>
                <w:sz w:val="22"/>
                <w:szCs w:val="22"/>
              </w:rPr>
              <w:t>ScrumMaster has been protecting them from distractions may ignore this.</w:t>
            </w:r>
          </w:p>
        </w:tc>
      </w:tr>
      <w:tr w:rsidR="0089271A" w:rsidRPr="004A0693" w14:paraId="3E9391E1" w14:textId="77777777" w:rsidTr="008007DB">
        <w:tc>
          <w:tcPr>
            <w:tcW w:w="2740" w:type="dxa"/>
          </w:tcPr>
          <w:p w14:paraId="62DC0C69" w14:textId="518229C8" w:rsidR="0089271A" w:rsidRPr="00184F39" w:rsidRDefault="0089271A" w:rsidP="00701D69">
            <w:pPr>
              <w:rPr>
                <w:sz w:val="22"/>
                <w:szCs w:val="22"/>
              </w:rPr>
            </w:pPr>
            <w:proofErr w:type="gramStart"/>
            <w:r w:rsidRPr="00184F39">
              <w:rPr>
                <w:sz w:val="22"/>
                <w:szCs w:val="22"/>
              </w:rPr>
              <w:t>We’ve</w:t>
            </w:r>
            <w:proofErr w:type="gramEnd"/>
            <w:r w:rsidRPr="00184F39">
              <w:rPr>
                <w:sz w:val="22"/>
                <w:szCs w:val="22"/>
              </w:rPr>
              <w:t xml:space="preserve"> had an emergency on another team, we need your best tester for a while</w:t>
            </w:r>
            <w:r w:rsidR="00EA1362" w:rsidRPr="00184F39">
              <w:rPr>
                <w:sz w:val="22"/>
                <w:szCs w:val="22"/>
              </w:rPr>
              <w:t>.</w:t>
            </w:r>
          </w:p>
        </w:tc>
        <w:tc>
          <w:tcPr>
            <w:tcW w:w="2613" w:type="dxa"/>
          </w:tcPr>
          <w:p w14:paraId="2ED4FCD9" w14:textId="1744C3D6" w:rsidR="0089271A" w:rsidRPr="00184F39" w:rsidRDefault="0089271A" w:rsidP="00EA1362">
            <w:pPr>
              <w:rPr>
                <w:sz w:val="22"/>
                <w:szCs w:val="22"/>
              </w:rPr>
            </w:pPr>
            <w:r w:rsidRPr="00184F39">
              <w:rPr>
                <w:sz w:val="22"/>
                <w:szCs w:val="22"/>
              </w:rPr>
              <w:t xml:space="preserve">Capacity </w:t>
            </w:r>
            <w:r w:rsidR="00BA0E75">
              <w:rPr>
                <w:sz w:val="22"/>
                <w:szCs w:val="22"/>
              </w:rPr>
              <w:t>-</w:t>
            </w:r>
            <w:r w:rsidRPr="00184F39">
              <w:rPr>
                <w:sz w:val="22"/>
                <w:szCs w:val="22"/>
              </w:rPr>
              <w:t xml:space="preserve"> 3 for </w:t>
            </w:r>
            <w:r w:rsidR="00EA1362" w:rsidRPr="00184F39">
              <w:rPr>
                <w:sz w:val="22"/>
                <w:szCs w:val="22"/>
              </w:rPr>
              <w:t xml:space="preserve">three </w:t>
            </w:r>
            <w:r w:rsidRPr="00184F39">
              <w:rPr>
                <w:sz w:val="22"/>
                <w:szCs w:val="22"/>
              </w:rPr>
              <w:t xml:space="preserve">rounds </w:t>
            </w:r>
          </w:p>
        </w:tc>
        <w:tc>
          <w:tcPr>
            <w:tcW w:w="1230" w:type="dxa"/>
          </w:tcPr>
          <w:p w14:paraId="62ED7E57" w14:textId="41DCE088" w:rsidR="0089271A" w:rsidRPr="00184F39" w:rsidRDefault="0089271A" w:rsidP="00701D69">
            <w:pPr>
              <w:rPr>
                <w:sz w:val="22"/>
                <w:szCs w:val="22"/>
              </w:rPr>
            </w:pPr>
            <w:r w:rsidRPr="00184F39">
              <w:rPr>
                <w:sz w:val="22"/>
                <w:szCs w:val="22"/>
              </w:rPr>
              <w:t>4</w:t>
            </w:r>
          </w:p>
        </w:tc>
        <w:tc>
          <w:tcPr>
            <w:tcW w:w="3023" w:type="dxa"/>
          </w:tcPr>
          <w:p w14:paraId="7B39CD8F" w14:textId="63B75A8F" w:rsidR="0089271A" w:rsidRPr="00184F39" w:rsidRDefault="0089271A" w:rsidP="00701D69">
            <w:pPr>
              <w:rPr>
                <w:sz w:val="22"/>
                <w:szCs w:val="22"/>
              </w:rPr>
            </w:pPr>
            <w:r w:rsidRPr="00184F39">
              <w:rPr>
                <w:sz w:val="22"/>
                <w:szCs w:val="22"/>
              </w:rPr>
              <w:t xml:space="preserve">Teams </w:t>
            </w:r>
            <w:r w:rsidR="00EA1362" w:rsidRPr="00184F39">
              <w:rPr>
                <w:sz w:val="22"/>
                <w:szCs w:val="22"/>
              </w:rPr>
              <w:t xml:space="preserve">whose </w:t>
            </w:r>
            <w:r w:rsidRPr="00184F39">
              <w:rPr>
                <w:sz w:val="22"/>
                <w:szCs w:val="22"/>
              </w:rPr>
              <w:t>ScrumMaster has been protecting them from distractions reduce the number of rounds by 1</w:t>
            </w:r>
            <w:r w:rsidR="00A3315C" w:rsidRPr="00184F39">
              <w:rPr>
                <w:sz w:val="22"/>
                <w:szCs w:val="22"/>
              </w:rPr>
              <w:t>.</w:t>
            </w:r>
          </w:p>
          <w:p w14:paraId="7386AAC5" w14:textId="77777777" w:rsidR="00A3315C" w:rsidRPr="00184F39" w:rsidRDefault="00A3315C" w:rsidP="00701D69">
            <w:pPr>
              <w:rPr>
                <w:sz w:val="22"/>
                <w:szCs w:val="22"/>
              </w:rPr>
            </w:pPr>
          </w:p>
          <w:p w14:paraId="613AA68C" w14:textId="32996EDE" w:rsidR="00A3315C" w:rsidRPr="00184F39" w:rsidRDefault="00A3315C" w:rsidP="00A3315C">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by 1</w:t>
            </w:r>
            <w:r w:rsidR="00BA0E75">
              <w:rPr>
                <w:sz w:val="22"/>
                <w:szCs w:val="22"/>
              </w:rPr>
              <w:t xml:space="preserve"> Capacity </w:t>
            </w:r>
            <w:r w:rsidR="00E00A81">
              <w:rPr>
                <w:sz w:val="22"/>
                <w:szCs w:val="22"/>
              </w:rPr>
              <w:t>Story Point</w:t>
            </w:r>
            <w:r w:rsidRPr="00184F39">
              <w:rPr>
                <w:sz w:val="22"/>
                <w:szCs w:val="22"/>
              </w:rPr>
              <w:t>.</w:t>
            </w:r>
          </w:p>
          <w:p w14:paraId="221444B8" w14:textId="77777777" w:rsidR="00A3315C" w:rsidRPr="00184F39" w:rsidRDefault="00A3315C" w:rsidP="00A3315C">
            <w:pPr>
              <w:rPr>
                <w:sz w:val="22"/>
                <w:szCs w:val="22"/>
              </w:rPr>
            </w:pPr>
          </w:p>
          <w:p w14:paraId="3BF4EF78" w14:textId="533CF4F7" w:rsidR="00A3315C" w:rsidRPr="00184F39" w:rsidRDefault="00A3315C" w:rsidP="00C65113">
            <w:pPr>
              <w:rPr>
                <w:sz w:val="22"/>
                <w:szCs w:val="22"/>
              </w:rPr>
            </w:pPr>
            <w:r w:rsidRPr="00184F39">
              <w:rPr>
                <w:sz w:val="22"/>
                <w:szCs w:val="22"/>
              </w:rPr>
              <w:t xml:space="preserve">These are </w:t>
            </w:r>
            <w:r w:rsidR="00C65113" w:rsidRPr="00184F39">
              <w:rPr>
                <w:sz w:val="22"/>
                <w:szCs w:val="22"/>
              </w:rPr>
              <w:t>cumulative effects</w:t>
            </w:r>
            <w:r w:rsidRPr="00184F39">
              <w:rPr>
                <w:sz w:val="22"/>
                <w:szCs w:val="22"/>
              </w:rPr>
              <w:t>.</w:t>
            </w:r>
          </w:p>
        </w:tc>
      </w:tr>
      <w:tr w:rsidR="0089271A" w:rsidRPr="004A0693" w14:paraId="6139B7D2" w14:textId="77777777" w:rsidTr="008007DB">
        <w:tc>
          <w:tcPr>
            <w:tcW w:w="2740" w:type="dxa"/>
          </w:tcPr>
          <w:p w14:paraId="404936A9" w14:textId="1A78377E" w:rsidR="0089271A" w:rsidRPr="00184F39" w:rsidRDefault="0089271A" w:rsidP="0089271A">
            <w:pPr>
              <w:rPr>
                <w:sz w:val="22"/>
                <w:szCs w:val="22"/>
              </w:rPr>
            </w:pPr>
            <w:r w:rsidRPr="00184F39">
              <w:rPr>
                <w:sz w:val="22"/>
                <w:szCs w:val="22"/>
              </w:rPr>
              <w:t xml:space="preserve">One of the people on your team </w:t>
            </w:r>
            <w:proofErr w:type="gramStart"/>
            <w:r w:rsidRPr="00184F39">
              <w:rPr>
                <w:sz w:val="22"/>
                <w:szCs w:val="22"/>
              </w:rPr>
              <w:t>isn’t</w:t>
            </w:r>
            <w:proofErr w:type="gramEnd"/>
            <w:r w:rsidRPr="00184F39">
              <w:rPr>
                <w:sz w:val="22"/>
                <w:szCs w:val="22"/>
              </w:rPr>
              <w:t xml:space="preserve"> pulling their weight</w:t>
            </w:r>
            <w:r w:rsidR="007B6E65" w:rsidRPr="00184F39">
              <w:rPr>
                <w:sz w:val="22"/>
                <w:szCs w:val="22"/>
              </w:rPr>
              <w:t xml:space="preserve"> -</w:t>
            </w:r>
            <w:r w:rsidRPr="00184F39">
              <w:rPr>
                <w:sz w:val="22"/>
                <w:szCs w:val="22"/>
              </w:rPr>
              <w:t xml:space="preserve"> not even close. However</w:t>
            </w:r>
            <w:r w:rsidR="007B6E65" w:rsidRPr="00184F39">
              <w:rPr>
                <w:sz w:val="22"/>
                <w:szCs w:val="22"/>
              </w:rPr>
              <w:t>,</w:t>
            </w:r>
            <w:r w:rsidRPr="00184F39">
              <w:rPr>
                <w:sz w:val="22"/>
                <w:szCs w:val="22"/>
              </w:rPr>
              <w:t xml:space="preserve"> nothing seems to get done about it.</w:t>
            </w:r>
          </w:p>
        </w:tc>
        <w:tc>
          <w:tcPr>
            <w:tcW w:w="2613" w:type="dxa"/>
          </w:tcPr>
          <w:p w14:paraId="53C2BFB2" w14:textId="2517E731" w:rsidR="0089271A" w:rsidRPr="00184F39" w:rsidRDefault="0089271A" w:rsidP="007B6E65">
            <w:pPr>
              <w:rPr>
                <w:sz w:val="22"/>
                <w:szCs w:val="22"/>
              </w:rPr>
            </w:pPr>
            <w:r w:rsidRPr="00184F39">
              <w:rPr>
                <w:sz w:val="22"/>
                <w:szCs w:val="22"/>
              </w:rPr>
              <w:t xml:space="preserve">The rest of the team </w:t>
            </w:r>
            <w:r w:rsidR="007B6E65" w:rsidRPr="00184F39">
              <w:rPr>
                <w:sz w:val="22"/>
                <w:szCs w:val="22"/>
              </w:rPr>
              <w:t xml:space="preserve">is </w:t>
            </w:r>
            <w:r w:rsidRPr="00184F39">
              <w:rPr>
                <w:sz w:val="22"/>
                <w:szCs w:val="22"/>
              </w:rPr>
              <w:t>pulling together and taking this person’s work on</w:t>
            </w:r>
            <w:r w:rsidR="007B6E65" w:rsidRPr="00184F39">
              <w:rPr>
                <w:sz w:val="22"/>
                <w:szCs w:val="22"/>
              </w:rPr>
              <w:t>,</w:t>
            </w:r>
            <w:r w:rsidRPr="00184F39">
              <w:rPr>
                <w:sz w:val="22"/>
                <w:szCs w:val="22"/>
              </w:rPr>
              <w:t xml:space="preserve"> but </w:t>
            </w:r>
            <w:proofErr w:type="gramStart"/>
            <w:r w:rsidRPr="00184F39">
              <w:rPr>
                <w:sz w:val="22"/>
                <w:szCs w:val="22"/>
              </w:rPr>
              <w:t>it</w:t>
            </w:r>
            <w:r w:rsidR="007B6E65" w:rsidRPr="00184F39">
              <w:rPr>
                <w:sz w:val="22"/>
                <w:szCs w:val="22"/>
              </w:rPr>
              <w:t>’</w:t>
            </w:r>
            <w:r w:rsidRPr="00184F39">
              <w:rPr>
                <w:sz w:val="22"/>
                <w:szCs w:val="22"/>
              </w:rPr>
              <w:t>s</w:t>
            </w:r>
            <w:proofErr w:type="gramEnd"/>
            <w:r w:rsidRPr="00184F39">
              <w:rPr>
                <w:sz w:val="22"/>
                <w:szCs w:val="22"/>
              </w:rPr>
              <w:t xml:space="preserve"> harming morale and productivity. </w:t>
            </w:r>
            <w:r w:rsidR="00E00A81">
              <w:rPr>
                <w:sz w:val="22"/>
                <w:szCs w:val="22"/>
              </w:rPr>
              <w:t xml:space="preserve">Capacity - </w:t>
            </w:r>
            <w:r w:rsidRPr="00184F39">
              <w:rPr>
                <w:sz w:val="22"/>
                <w:szCs w:val="22"/>
              </w:rPr>
              <w:t>2</w:t>
            </w:r>
          </w:p>
        </w:tc>
        <w:tc>
          <w:tcPr>
            <w:tcW w:w="1230" w:type="dxa"/>
          </w:tcPr>
          <w:p w14:paraId="5158F934" w14:textId="7F799745" w:rsidR="0089271A" w:rsidRPr="00184F39" w:rsidRDefault="0089271A" w:rsidP="00701D69">
            <w:pPr>
              <w:rPr>
                <w:sz w:val="22"/>
                <w:szCs w:val="22"/>
              </w:rPr>
            </w:pPr>
            <w:r w:rsidRPr="00184F39">
              <w:rPr>
                <w:sz w:val="22"/>
                <w:szCs w:val="22"/>
              </w:rPr>
              <w:t>5</w:t>
            </w:r>
          </w:p>
        </w:tc>
        <w:tc>
          <w:tcPr>
            <w:tcW w:w="3023" w:type="dxa"/>
          </w:tcPr>
          <w:p w14:paraId="61C49166" w14:textId="747C2EA3" w:rsidR="0089271A" w:rsidRPr="00184F39" w:rsidRDefault="0089271A" w:rsidP="00701D69">
            <w:pPr>
              <w:rPr>
                <w:sz w:val="22"/>
                <w:szCs w:val="22"/>
              </w:rPr>
            </w:pPr>
            <w:r w:rsidRPr="00184F39">
              <w:rPr>
                <w:sz w:val="22"/>
                <w:szCs w:val="22"/>
              </w:rPr>
              <w:t xml:space="preserve">ScrumMaster who conducts </w:t>
            </w:r>
            <w:r w:rsidR="00E00A81" w:rsidRPr="00184F39">
              <w:rPr>
                <w:sz w:val="22"/>
                <w:szCs w:val="22"/>
              </w:rPr>
              <w:t>one</w:t>
            </w:r>
            <w:r w:rsidR="00E00A81">
              <w:rPr>
                <w:sz w:val="22"/>
                <w:szCs w:val="22"/>
              </w:rPr>
              <w:t>-</w:t>
            </w:r>
            <w:r w:rsidR="00E00A81" w:rsidRPr="00184F39">
              <w:rPr>
                <w:sz w:val="22"/>
                <w:szCs w:val="22"/>
              </w:rPr>
              <w:t>on</w:t>
            </w:r>
            <w:r w:rsidR="00E00A81">
              <w:rPr>
                <w:sz w:val="22"/>
                <w:szCs w:val="22"/>
              </w:rPr>
              <w:t>-</w:t>
            </w:r>
            <w:r w:rsidRPr="00184F39">
              <w:rPr>
                <w:sz w:val="22"/>
                <w:szCs w:val="22"/>
              </w:rPr>
              <w:t>one’s spots this issue early and reduces the impact to 1</w:t>
            </w:r>
            <w:r w:rsidR="00E43DAA" w:rsidRPr="00184F39">
              <w:rPr>
                <w:sz w:val="22"/>
                <w:szCs w:val="22"/>
              </w:rPr>
              <w:t>.</w:t>
            </w:r>
          </w:p>
          <w:p w14:paraId="3420E6FE" w14:textId="77777777" w:rsidR="00E43DAA" w:rsidRPr="00184F39" w:rsidRDefault="00E43DAA" w:rsidP="00701D69">
            <w:pPr>
              <w:rPr>
                <w:sz w:val="22"/>
                <w:szCs w:val="22"/>
              </w:rPr>
            </w:pPr>
          </w:p>
          <w:p w14:paraId="7140E262" w14:textId="60F5B9A8" w:rsidR="00E43DAA" w:rsidRPr="00184F39" w:rsidRDefault="00E43DAA" w:rsidP="007B6E65">
            <w:pPr>
              <w:rPr>
                <w:sz w:val="22"/>
                <w:szCs w:val="22"/>
              </w:rPr>
            </w:pPr>
            <w:r w:rsidRPr="00184F39">
              <w:rPr>
                <w:sz w:val="22"/>
                <w:szCs w:val="22"/>
              </w:rPr>
              <w:t xml:space="preserve">Informal or Formal </w:t>
            </w:r>
            <w:r w:rsidR="007B6E65" w:rsidRPr="00184F39">
              <w:rPr>
                <w:sz w:val="22"/>
                <w:szCs w:val="22"/>
              </w:rPr>
              <w:t>cross-</w:t>
            </w:r>
            <w:r w:rsidRPr="00184F39">
              <w:rPr>
                <w:sz w:val="22"/>
                <w:szCs w:val="22"/>
              </w:rPr>
              <w:t>training also reduces the impact to 1. (</w:t>
            </w:r>
            <w:r w:rsidR="00E00A81">
              <w:rPr>
                <w:sz w:val="22"/>
                <w:szCs w:val="22"/>
              </w:rPr>
              <w:t>N</w:t>
            </w:r>
            <w:r w:rsidR="00E00A81" w:rsidRPr="00184F39">
              <w:rPr>
                <w:sz w:val="22"/>
                <w:szCs w:val="22"/>
              </w:rPr>
              <w:t>ote</w:t>
            </w:r>
            <w:r w:rsidR="00E00A81">
              <w:rPr>
                <w:sz w:val="22"/>
                <w:szCs w:val="22"/>
              </w:rPr>
              <w:t>:</w:t>
            </w:r>
            <w:r w:rsidR="00E00A81" w:rsidRPr="00184F39">
              <w:rPr>
                <w:sz w:val="22"/>
                <w:szCs w:val="22"/>
              </w:rPr>
              <w:t xml:space="preserve"> </w:t>
            </w:r>
            <w:r w:rsidRPr="00184F39">
              <w:rPr>
                <w:sz w:val="22"/>
                <w:szCs w:val="22"/>
              </w:rPr>
              <w:t xml:space="preserve">this is not </w:t>
            </w:r>
            <w:r w:rsidR="007B6E65" w:rsidRPr="00184F39">
              <w:rPr>
                <w:sz w:val="22"/>
                <w:szCs w:val="22"/>
              </w:rPr>
              <w:t>cumulative</w:t>
            </w:r>
            <w:r w:rsidRPr="00184F39">
              <w:rPr>
                <w:sz w:val="22"/>
                <w:szCs w:val="22"/>
              </w:rPr>
              <w:t>).</w:t>
            </w:r>
          </w:p>
        </w:tc>
      </w:tr>
      <w:tr w:rsidR="0089271A" w:rsidRPr="004A0693" w14:paraId="785ACC52" w14:textId="77777777" w:rsidTr="008007DB">
        <w:trPr>
          <w:cantSplit/>
        </w:trPr>
        <w:tc>
          <w:tcPr>
            <w:tcW w:w="2740" w:type="dxa"/>
          </w:tcPr>
          <w:p w14:paraId="374DB2FE" w14:textId="7CFDDE37" w:rsidR="0089271A" w:rsidRPr="00184F39" w:rsidRDefault="0089271A" w:rsidP="0089271A">
            <w:pPr>
              <w:rPr>
                <w:sz w:val="22"/>
                <w:szCs w:val="22"/>
              </w:rPr>
            </w:pPr>
            <w:r w:rsidRPr="00184F39">
              <w:rPr>
                <w:sz w:val="22"/>
                <w:szCs w:val="22"/>
              </w:rPr>
              <w:lastRenderedPageBreak/>
              <w:t>One team member is consistently late or misses Daily Scrum. In addition</w:t>
            </w:r>
            <w:r w:rsidR="007B6E65" w:rsidRPr="00184F39">
              <w:rPr>
                <w:sz w:val="22"/>
                <w:szCs w:val="22"/>
              </w:rPr>
              <w:t>,</w:t>
            </w:r>
            <w:r w:rsidRPr="00184F39">
              <w:rPr>
                <w:sz w:val="22"/>
                <w:szCs w:val="22"/>
              </w:rPr>
              <w:t xml:space="preserve"> they do most of their work on their own.</w:t>
            </w:r>
          </w:p>
        </w:tc>
        <w:tc>
          <w:tcPr>
            <w:tcW w:w="2613" w:type="dxa"/>
          </w:tcPr>
          <w:p w14:paraId="3AD886A0" w14:textId="6170E900" w:rsidR="0089271A" w:rsidRPr="00184F39" w:rsidRDefault="0089271A" w:rsidP="00701D69">
            <w:pPr>
              <w:rPr>
                <w:sz w:val="22"/>
                <w:szCs w:val="22"/>
              </w:rPr>
            </w:pPr>
            <w:r w:rsidRPr="00184F39">
              <w:rPr>
                <w:sz w:val="22"/>
                <w:szCs w:val="22"/>
              </w:rPr>
              <w:t xml:space="preserve">Other team members are annoyed </w:t>
            </w:r>
            <w:r w:rsidR="007B6E65" w:rsidRPr="00184F39">
              <w:rPr>
                <w:sz w:val="22"/>
                <w:szCs w:val="22"/>
              </w:rPr>
              <w:t xml:space="preserve">that </w:t>
            </w:r>
            <w:r w:rsidRPr="00184F39">
              <w:rPr>
                <w:sz w:val="22"/>
                <w:szCs w:val="22"/>
              </w:rPr>
              <w:t xml:space="preserve">this person feels that </w:t>
            </w:r>
            <w:proofErr w:type="gramStart"/>
            <w:r w:rsidRPr="00184F39">
              <w:rPr>
                <w:sz w:val="22"/>
                <w:szCs w:val="22"/>
              </w:rPr>
              <w:t>they’re</w:t>
            </w:r>
            <w:proofErr w:type="gramEnd"/>
            <w:r w:rsidRPr="00184F39">
              <w:rPr>
                <w:sz w:val="22"/>
                <w:szCs w:val="22"/>
              </w:rPr>
              <w:t xml:space="preserve"> more important than the team. </w:t>
            </w:r>
            <w:r w:rsidR="00E00A81">
              <w:rPr>
                <w:sz w:val="22"/>
                <w:szCs w:val="22"/>
              </w:rPr>
              <w:t>Capacity -</w:t>
            </w:r>
            <w:r w:rsidRPr="00184F39">
              <w:rPr>
                <w:sz w:val="22"/>
                <w:szCs w:val="22"/>
              </w:rPr>
              <w:t>1</w:t>
            </w:r>
            <w:r w:rsidR="007B6E65" w:rsidRPr="00184F39">
              <w:rPr>
                <w:sz w:val="22"/>
                <w:szCs w:val="22"/>
              </w:rPr>
              <w:t xml:space="preserve"> </w:t>
            </w:r>
            <w:r w:rsidRPr="00184F39">
              <w:rPr>
                <w:sz w:val="22"/>
                <w:szCs w:val="22"/>
              </w:rPr>
              <w:t>until something changes.</w:t>
            </w:r>
          </w:p>
        </w:tc>
        <w:tc>
          <w:tcPr>
            <w:tcW w:w="1230" w:type="dxa"/>
          </w:tcPr>
          <w:p w14:paraId="5971586E" w14:textId="76AD278D" w:rsidR="0089271A" w:rsidRPr="00184F39" w:rsidRDefault="0089271A" w:rsidP="00701D69">
            <w:pPr>
              <w:rPr>
                <w:sz w:val="22"/>
                <w:szCs w:val="22"/>
              </w:rPr>
            </w:pPr>
            <w:r w:rsidRPr="00184F39">
              <w:rPr>
                <w:sz w:val="22"/>
                <w:szCs w:val="22"/>
              </w:rPr>
              <w:t>8</w:t>
            </w:r>
          </w:p>
        </w:tc>
        <w:tc>
          <w:tcPr>
            <w:tcW w:w="3023" w:type="dxa"/>
          </w:tcPr>
          <w:p w14:paraId="4C724702" w14:textId="792926E2" w:rsidR="0089271A" w:rsidRDefault="00693AA3" w:rsidP="007B6E65">
            <w:pPr>
              <w:rPr>
                <w:sz w:val="22"/>
                <w:szCs w:val="22"/>
              </w:rPr>
            </w:pPr>
            <w:r w:rsidRPr="00184F39">
              <w:rPr>
                <w:sz w:val="22"/>
                <w:szCs w:val="22"/>
              </w:rPr>
              <w:t xml:space="preserve">ScrumMaster who </w:t>
            </w:r>
            <w:r w:rsidR="002E4763">
              <w:rPr>
                <w:sz w:val="22"/>
                <w:szCs w:val="22"/>
              </w:rPr>
              <w:t xml:space="preserve">is already </w:t>
            </w:r>
            <w:r w:rsidR="002E4763" w:rsidRPr="00184F39">
              <w:rPr>
                <w:sz w:val="22"/>
                <w:szCs w:val="22"/>
              </w:rPr>
              <w:t>conduct</w:t>
            </w:r>
            <w:r w:rsidR="002E4763">
              <w:rPr>
                <w:sz w:val="22"/>
                <w:szCs w:val="22"/>
              </w:rPr>
              <w:t>ing</w:t>
            </w:r>
            <w:r w:rsidR="002E4763" w:rsidRPr="00184F39">
              <w:rPr>
                <w:sz w:val="22"/>
                <w:szCs w:val="22"/>
              </w:rPr>
              <w:t xml:space="preserve"> </w:t>
            </w:r>
            <w:r w:rsidRPr="00184F39">
              <w:rPr>
                <w:sz w:val="22"/>
                <w:szCs w:val="22"/>
              </w:rPr>
              <w:t>one</w:t>
            </w:r>
            <w:r>
              <w:rPr>
                <w:sz w:val="22"/>
                <w:szCs w:val="22"/>
              </w:rPr>
              <w:t>-</w:t>
            </w:r>
            <w:r w:rsidRPr="00184F39">
              <w:rPr>
                <w:sz w:val="22"/>
                <w:szCs w:val="22"/>
              </w:rPr>
              <w:t>on</w:t>
            </w:r>
            <w:r>
              <w:rPr>
                <w:sz w:val="22"/>
                <w:szCs w:val="22"/>
              </w:rPr>
              <w:t>-</w:t>
            </w:r>
            <w:r w:rsidRPr="00184F39">
              <w:rPr>
                <w:sz w:val="22"/>
                <w:szCs w:val="22"/>
              </w:rPr>
              <w:t xml:space="preserve">one’s </w:t>
            </w:r>
            <w:r w:rsidR="0089271A" w:rsidRPr="00184F39">
              <w:rPr>
                <w:sz w:val="22"/>
                <w:szCs w:val="22"/>
              </w:rPr>
              <w:t xml:space="preserve">action </w:t>
            </w:r>
            <w:r w:rsidR="002E4763">
              <w:rPr>
                <w:sz w:val="22"/>
                <w:szCs w:val="22"/>
              </w:rPr>
              <w:t xml:space="preserve">avoids this </w:t>
            </w:r>
            <w:proofErr w:type="gramStart"/>
            <w:r w:rsidR="002E4763">
              <w:rPr>
                <w:sz w:val="22"/>
                <w:szCs w:val="22"/>
              </w:rPr>
              <w:t>problem</w:t>
            </w:r>
            <w:proofErr w:type="gramEnd"/>
          </w:p>
          <w:p w14:paraId="3F927AC5" w14:textId="77777777" w:rsidR="006F5EC9" w:rsidRDefault="006F5EC9" w:rsidP="007B6E65">
            <w:pPr>
              <w:rPr>
                <w:sz w:val="22"/>
                <w:szCs w:val="22"/>
              </w:rPr>
            </w:pPr>
          </w:p>
          <w:p w14:paraId="1FB1857D" w14:textId="2E65B212" w:rsidR="006F5EC9" w:rsidRPr="00184F39" w:rsidRDefault="002E4763" w:rsidP="007B6E65">
            <w:pPr>
              <w:rPr>
                <w:sz w:val="22"/>
                <w:szCs w:val="22"/>
              </w:rPr>
            </w:pPr>
            <w:r>
              <w:rPr>
                <w:sz w:val="22"/>
                <w:szCs w:val="22"/>
              </w:rPr>
              <w:t xml:space="preserve">Same with, </w:t>
            </w:r>
            <w:proofErr w:type="gramStart"/>
            <w:r w:rsidR="006F5EC9">
              <w:rPr>
                <w:sz w:val="22"/>
                <w:szCs w:val="22"/>
              </w:rPr>
              <w:t>Working</w:t>
            </w:r>
            <w:proofErr w:type="gramEnd"/>
            <w:r w:rsidR="006F5EC9">
              <w:rPr>
                <w:sz w:val="22"/>
                <w:szCs w:val="22"/>
              </w:rPr>
              <w:t xml:space="preserve"> agreements also work because they empower team members to raise the issue.</w:t>
            </w:r>
          </w:p>
        </w:tc>
      </w:tr>
    </w:tbl>
    <w:p w14:paraId="58BDE816" w14:textId="77777777" w:rsidR="008D4088" w:rsidRPr="00184F39" w:rsidRDefault="008D4088" w:rsidP="008D4088">
      <w:pPr>
        <w:rPr>
          <w:sz w:val="22"/>
          <w:szCs w:val="22"/>
        </w:rPr>
      </w:pPr>
    </w:p>
    <w:p w14:paraId="04E58A07" w14:textId="5C5B1A87" w:rsidR="008D4088" w:rsidRPr="00184F39" w:rsidRDefault="002E0DC8" w:rsidP="008D4088">
      <w:pPr>
        <w:rPr>
          <w:rFonts w:ascii="Times" w:eastAsia="Times New Roman" w:hAnsi="Times" w:cs="Times New Roman"/>
          <w:sz w:val="20"/>
          <w:szCs w:val="20"/>
          <w:lang w:val="en-CA"/>
        </w:rPr>
      </w:pPr>
      <w:r w:rsidRPr="00184F39">
        <w:rPr>
          <w:sz w:val="22"/>
          <w:szCs w:val="22"/>
        </w:rPr>
        <w:t xml:space="preserve"> </w:t>
      </w:r>
      <w:r w:rsidR="00B65E3F" w:rsidRPr="00184F39">
        <w:rPr>
          <w:sz w:val="22"/>
          <w:szCs w:val="22"/>
        </w:rPr>
        <w:t xml:space="preserve"> </w:t>
      </w:r>
      <w:r w:rsidR="008D4088" w:rsidRPr="00184F39">
        <w:rPr>
          <w:rFonts w:ascii="Helvetica Neue" w:eastAsia="Times New Roman" w:hAnsi="Helvetica Neue" w:cs="Times New Roman"/>
          <w:noProof/>
          <w:color w:val="4374B7"/>
          <w:sz w:val="20"/>
          <w:szCs w:val="20"/>
          <w:bdr w:val="none" w:sz="0" w:space="0" w:color="auto" w:frame="1"/>
          <w:shd w:val="clear" w:color="auto" w:fill="F5F5F5"/>
        </w:rPr>
        <w:drawing>
          <wp:inline distT="0" distB="0" distL="0" distR="0" wp14:anchorId="771F3FF5" wp14:editId="458EDF35">
            <wp:extent cx="1117600" cy="391795"/>
            <wp:effectExtent l="0" t="0" r="0" b="0"/>
            <wp:docPr id="1" name="Picture 1" descr="reative Commons Licens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17600" cy="391795"/>
                    </a:xfrm>
                    <a:prstGeom prst="rect">
                      <a:avLst/>
                    </a:prstGeom>
                    <a:noFill/>
                    <a:ln>
                      <a:noFill/>
                    </a:ln>
                  </pic:spPr>
                </pic:pic>
              </a:graphicData>
            </a:graphic>
          </wp:inline>
        </w:drawing>
      </w:r>
      <w:r w:rsidR="008D4088" w:rsidRPr="00184F39">
        <w:rPr>
          <w:rFonts w:ascii="Helvetica Neue" w:eastAsia="Times New Roman" w:hAnsi="Helvetica Neue" w:cs="Times New Roman"/>
          <w:color w:val="000000"/>
          <w:sz w:val="20"/>
          <w:szCs w:val="20"/>
          <w:lang w:val="en-CA"/>
        </w:rPr>
        <w:br/>
      </w:r>
      <w:r w:rsidR="008D4088" w:rsidRPr="00184F39">
        <w:rPr>
          <w:rFonts w:ascii="Helvetica Neue" w:eastAsia="Times New Roman" w:hAnsi="Helvetica Neue" w:cs="Times New Roman"/>
          <w:color w:val="000000"/>
          <w:sz w:val="20"/>
          <w:szCs w:val="20"/>
          <w:shd w:val="clear" w:color="auto" w:fill="F5F5F5"/>
          <w:lang w:val="en-CA"/>
        </w:rPr>
        <w:t>Team Games by </w:t>
      </w:r>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 xml:space="preserve">Mark Levison - </w:t>
      </w:r>
      <w:hyperlink r:id="rId12" w:history="1">
        <w:r w:rsidR="008D4088" w:rsidRPr="00184F39">
          <w:rPr>
            <w:rStyle w:val="Hyperlink"/>
            <w:rFonts w:ascii="Helvetica Neue" w:eastAsia="Times New Roman" w:hAnsi="Helvetica Neue" w:cs="Times New Roman"/>
            <w:sz w:val="20"/>
            <w:szCs w:val="20"/>
            <w:bdr w:val="none" w:sz="0" w:space="0" w:color="auto" w:frame="1"/>
            <w:shd w:val="clear" w:color="auto" w:fill="F5F5F5"/>
            <w:lang w:val="en-CA"/>
          </w:rPr>
          <w:t>Agile Pain Relief Consulting</w:t>
        </w:r>
        <w:r w:rsidR="008D4088" w:rsidRPr="00184F39">
          <w:rPr>
            <w:rStyle w:val="Hyperlink"/>
            <w:rFonts w:ascii="Helvetica Neue" w:eastAsia="Times New Roman" w:hAnsi="Helvetica Neue" w:cs="Times New Roman"/>
            <w:sz w:val="20"/>
            <w:szCs w:val="20"/>
            <w:shd w:val="clear" w:color="auto" w:fill="F5F5F5"/>
            <w:lang w:val="en-CA"/>
          </w:rPr>
          <w:t> </w:t>
        </w:r>
      </w:hyperlink>
      <w:r w:rsidR="008D4088" w:rsidRPr="00184F39">
        <w:rPr>
          <w:rFonts w:ascii="Helvetica Neue" w:eastAsia="Times New Roman" w:hAnsi="Helvetica Neue" w:cs="Times New Roman"/>
          <w:color w:val="000000"/>
          <w:sz w:val="20"/>
          <w:szCs w:val="20"/>
          <w:shd w:val="clear" w:color="auto" w:fill="F5F5F5"/>
          <w:lang w:val="en-CA"/>
        </w:rPr>
        <w:t>is licensed under a </w:t>
      </w:r>
      <w:hyperlink r:id="rId13" w:history="1">
        <w:r w:rsidR="008D4088" w:rsidRPr="00184F39">
          <w:rPr>
            <w:rFonts w:ascii="Helvetica Neue" w:eastAsia="Times New Roman" w:hAnsi="Helvetica Neue" w:cs="Times New Roman"/>
            <w:color w:val="4374B7"/>
            <w:sz w:val="20"/>
            <w:szCs w:val="20"/>
            <w:u w:val="single"/>
            <w:bdr w:val="none" w:sz="0" w:space="0" w:color="auto" w:frame="1"/>
            <w:shd w:val="clear" w:color="auto" w:fill="F5F5F5"/>
            <w:lang w:val="en-CA"/>
          </w:rPr>
          <w:t>Creative Commons Attribution 4.0 International License</w:t>
        </w:r>
      </w:hyperlink>
      <w:r w:rsidR="008D4088" w:rsidRPr="00184F39">
        <w:rPr>
          <w:rFonts w:ascii="Helvetica Neue" w:eastAsia="Times New Roman" w:hAnsi="Helvetica Neue" w:cs="Times New Roman"/>
          <w:color w:val="000000"/>
          <w:sz w:val="20"/>
          <w:szCs w:val="20"/>
          <w:shd w:val="clear" w:color="auto" w:fill="F5F5F5"/>
          <w:lang w:val="en-CA"/>
        </w:rPr>
        <w:t>.</w:t>
      </w:r>
    </w:p>
    <w:p w14:paraId="71E28547" w14:textId="252EA8D6" w:rsidR="008D4088" w:rsidRDefault="008D4088" w:rsidP="006D2FF4"/>
    <w:p w14:paraId="0A0FDD8E" w14:textId="74F449E5" w:rsidR="00831A16" w:rsidRDefault="00831A16" w:rsidP="006D2FF4">
      <w:r>
        <w:t>--</w:t>
      </w:r>
    </w:p>
    <w:p w14:paraId="5AC3C7DB" w14:textId="1377ACA0" w:rsidR="00831A16" w:rsidRDefault="00831A16" w:rsidP="006D2FF4">
      <w:r>
        <w:t>Mike’s notes on the game:</w:t>
      </w:r>
    </w:p>
    <w:p w14:paraId="76DD49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w:t>
      </w:r>
      <w:proofErr w:type="gramEnd"/>
      <w:r w:rsidRPr="00831A16">
        <w:rPr>
          <w:rFonts w:ascii="Times New Roman" w:eastAsia="Times New Roman" w:hAnsi="Times New Roman" w:cs="Times New Roman"/>
          <w:lang w:val="en-CA" w:eastAsia="en-CA"/>
        </w:rPr>
        <w:t>Mechanics and playability?</w:t>
      </w:r>
    </w:p>
    <w:p w14:paraId="2266DB6E"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Feels like the game could be extended for a few more rounds, to provide more time to feel the compounding effects of the modifiers.</w:t>
      </w:r>
    </w:p>
    <w:p w14:paraId="5EFCDD7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How will this be played?  Single/multi player? Local/online?</w:t>
      </w:r>
    </w:p>
    <w:p w14:paraId="25C8AAD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There is a focus on capacity/velocity, backlog items done. Should product and sprint goals be a factor (demonstrating that sometimes </w:t>
      </w:r>
      <w:proofErr w:type="gramStart"/>
      <w:r w:rsidRPr="00831A16">
        <w:rPr>
          <w:rFonts w:ascii="Times New Roman" w:eastAsia="Times New Roman" w:hAnsi="Times New Roman" w:cs="Times New Roman"/>
          <w:lang w:val="en-CA" w:eastAsia="en-CA"/>
        </w:rPr>
        <w:t>it's</w:t>
      </w:r>
      <w:proofErr w:type="gramEnd"/>
      <w:r w:rsidRPr="00831A16">
        <w:rPr>
          <w:rFonts w:ascii="Times New Roman" w:eastAsia="Times New Roman" w:hAnsi="Times New Roman" w:cs="Times New Roman"/>
          <w:lang w:val="en-CA" w:eastAsia="en-CA"/>
        </w:rPr>
        <w:t xml:space="preserve"> awesome to not complete stories, but still hit your goal).</w:t>
      </w:r>
    </w:p>
    <w:p w14:paraId="1E4E018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Would be neat for the player's team to have certain attributes, which would impact the cost and benefit of improvements.  The player would decide on which improvements to take based on the team's strengths/weaknesses.</w:t>
      </w:r>
    </w:p>
    <w:p w14:paraId="319E27BC"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Items seem to be pure positive/negative impact.  Double-edged swords might be </w:t>
      </w:r>
      <w:proofErr w:type="gramStart"/>
      <w:r w:rsidRPr="00831A16">
        <w:rPr>
          <w:rFonts w:ascii="Times New Roman" w:eastAsia="Times New Roman" w:hAnsi="Times New Roman" w:cs="Times New Roman"/>
          <w:lang w:val="en-CA" w:eastAsia="en-CA"/>
        </w:rPr>
        <w:t>interesting</w:t>
      </w:r>
      <w:proofErr w:type="gramEnd"/>
    </w:p>
    <w:p w14:paraId="1B6722E7"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Idea - Bypass DOD to get more stories "done</w:t>
      </w:r>
      <w:proofErr w:type="gramStart"/>
      <w:r w:rsidRPr="00831A16">
        <w:rPr>
          <w:rFonts w:ascii="Times New Roman" w:eastAsia="Times New Roman" w:hAnsi="Times New Roman" w:cs="Times New Roman"/>
          <w:lang w:val="en-CA" w:eastAsia="en-CA"/>
        </w:rPr>
        <w:t>", but</w:t>
      </w:r>
      <w:proofErr w:type="gramEnd"/>
      <w:r w:rsidRPr="00831A16">
        <w:rPr>
          <w:rFonts w:ascii="Times New Roman" w:eastAsia="Times New Roman" w:hAnsi="Times New Roman" w:cs="Times New Roman"/>
          <w:lang w:val="en-CA" w:eastAsia="en-CA"/>
        </w:rPr>
        <w:t xml:space="preserve"> pay for it with increased tech debt drag (or production fire).</w:t>
      </w:r>
    </w:p>
    <w:p w14:paraId="5EB2B5F5"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Idea - Skip retro to get a few more points in the </w:t>
      </w:r>
      <w:proofErr w:type="gramStart"/>
      <w:r w:rsidRPr="00831A16">
        <w:rPr>
          <w:rFonts w:ascii="Times New Roman" w:eastAsia="Times New Roman" w:hAnsi="Times New Roman" w:cs="Times New Roman"/>
          <w:lang w:val="en-CA" w:eastAsia="en-CA"/>
        </w:rPr>
        <w:t>sprint, but</w:t>
      </w:r>
      <w:proofErr w:type="gramEnd"/>
      <w:r w:rsidRPr="00831A16">
        <w:rPr>
          <w:rFonts w:ascii="Times New Roman" w:eastAsia="Times New Roman" w:hAnsi="Times New Roman" w:cs="Times New Roman"/>
          <w:lang w:val="en-CA" w:eastAsia="en-CA"/>
        </w:rPr>
        <w:t xml:space="preserve"> reduce/disable improvements in the next sprint.</w:t>
      </w:r>
    </w:p>
    <w:p w14:paraId="08FB612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Mechanics: Nothing to do in sprint 5/6?</w:t>
      </w:r>
    </w:p>
    <w:p w14:paraId="2ECA02C2" w14:textId="77777777" w:rsidR="00831A16" w:rsidRPr="00831A16" w:rsidRDefault="00831A16" w:rsidP="00831A16">
      <w:pPr>
        <w:numPr>
          <w:ilvl w:val="0"/>
          <w:numId w:val="6"/>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Mechanics: </w:t>
      </w:r>
      <w:proofErr w:type="spellStart"/>
      <w:r w:rsidRPr="00831A16">
        <w:rPr>
          <w:rFonts w:ascii="Times New Roman" w:eastAsia="Times New Roman" w:hAnsi="Times New Roman" w:cs="Times New Roman"/>
          <w:lang w:val="en-CA" w:eastAsia="en-CA"/>
        </w:rPr>
        <w:t>Confucious</w:t>
      </w:r>
      <w:proofErr w:type="spellEnd"/>
      <w:r w:rsidRPr="00831A16">
        <w:rPr>
          <w:rFonts w:ascii="Times New Roman" w:eastAsia="Times New Roman" w:hAnsi="Times New Roman" w:cs="Times New Roman"/>
          <w:lang w:val="en-CA" w:eastAsia="en-CA"/>
        </w:rPr>
        <w:t xml:space="preserve"> said: "Best time to plant a build server was last round, the </w:t>
      </w:r>
      <w:proofErr w:type="gramStart"/>
      <w:r w:rsidRPr="00831A16">
        <w:rPr>
          <w:rFonts w:ascii="Times New Roman" w:eastAsia="Times New Roman" w:hAnsi="Times New Roman" w:cs="Times New Roman"/>
          <w:lang w:val="en-CA" w:eastAsia="en-CA"/>
        </w:rPr>
        <w:t>second best</w:t>
      </w:r>
      <w:proofErr w:type="gramEnd"/>
      <w:r w:rsidRPr="00831A16">
        <w:rPr>
          <w:rFonts w:ascii="Times New Roman" w:eastAsia="Times New Roman" w:hAnsi="Times New Roman" w:cs="Times New Roman"/>
          <w:lang w:val="en-CA" w:eastAsia="en-CA"/>
        </w:rPr>
        <w:t xml:space="preserve"> time is now".  I </w:t>
      </w:r>
      <w:proofErr w:type="gramStart"/>
      <w:r w:rsidRPr="00831A16">
        <w:rPr>
          <w:rFonts w:ascii="Times New Roman" w:eastAsia="Times New Roman" w:hAnsi="Times New Roman" w:cs="Times New Roman"/>
          <w:lang w:val="en-CA" w:eastAsia="en-CA"/>
        </w:rPr>
        <w:t>can't</w:t>
      </w:r>
      <w:proofErr w:type="gramEnd"/>
      <w:r w:rsidRPr="00831A16">
        <w:rPr>
          <w:rFonts w:ascii="Times New Roman" w:eastAsia="Times New Roman" w:hAnsi="Times New Roman" w:cs="Times New Roman"/>
          <w:lang w:val="en-CA" w:eastAsia="en-CA"/>
        </w:rPr>
        <w:t xml:space="preserve"> implement unit testing because I didn't build a build server in round 1... why can't I build one in round 2?  </w:t>
      </w:r>
    </w:p>
    <w:p w14:paraId="16D8A92A"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how the game progresses?</w:t>
      </w:r>
    </w:p>
    <w:p w14:paraId="10DE7E30"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Visualize product backlog </w:t>
      </w:r>
      <w:proofErr w:type="gramStart"/>
      <w:r w:rsidRPr="00831A16">
        <w:rPr>
          <w:rFonts w:ascii="Times New Roman" w:eastAsia="Times New Roman" w:hAnsi="Times New Roman" w:cs="Times New Roman"/>
          <w:lang w:val="en-CA" w:eastAsia="en-CA"/>
        </w:rPr>
        <w:t>progress</w:t>
      </w:r>
      <w:proofErr w:type="gramEnd"/>
    </w:p>
    <w:p w14:paraId="429BA751"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Show sprint velocity history as a </w:t>
      </w:r>
      <w:proofErr w:type="gramStart"/>
      <w:r w:rsidRPr="00831A16">
        <w:rPr>
          <w:rFonts w:ascii="Times New Roman" w:eastAsia="Times New Roman" w:hAnsi="Times New Roman" w:cs="Times New Roman"/>
          <w:lang w:val="en-CA" w:eastAsia="en-CA"/>
        </w:rPr>
        <w:t>graph</w:t>
      </w:r>
      <w:proofErr w:type="gramEnd"/>
    </w:p>
    <w:p w14:paraId="686EAAE3" w14:textId="77777777" w:rsidR="00831A16" w:rsidRPr="00831A16" w:rsidRDefault="00831A16" w:rsidP="00831A16">
      <w:pPr>
        <w:numPr>
          <w:ilvl w:val="0"/>
          <w:numId w:val="7"/>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Visualize customer satisfaction with product (neat to show this diverging from velocity)</w:t>
      </w:r>
    </w:p>
    <w:p w14:paraId="789EA5D8"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it obvious the effect actions are having?</w:t>
      </w:r>
    </w:p>
    <w:p w14:paraId="794D586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lastRenderedPageBreak/>
        <w:t>Some options are obviously negative (e.g., firefighter award), but it is unclear why I would want to pick some beneficial items over the others.</w:t>
      </w:r>
    </w:p>
    <w:p w14:paraId="27469C07" w14:textId="77777777" w:rsidR="00831A16" w:rsidRPr="00831A16" w:rsidRDefault="00831A16" w:rsidP="00831A16">
      <w:pPr>
        <w:numPr>
          <w:ilvl w:val="1"/>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One exception that becomes clear later, is the Build Server, as it unlocks unit testing.</w:t>
      </w:r>
    </w:p>
    <w:p w14:paraId="5ADC7C34"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Visually represent active effects</w:t>
      </w:r>
    </w:p>
    <w:p w14:paraId="5795B18E"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proofErr w:type="gramStart"/>
      <w:r w:rsidRPr="00831A16">
        <w:rPr>
          <w:rFonts w:ascii="Times New Roman" w:eastAsia="Times New Roman" w:hAnsi="Times New Roman" w:cs="Times New Roman"/>
          <w:lang w:val="en-CA" w:eastAsia="en-CA"/>
        </w:rPr>
        <w:t>What's</w:t>
      </w:r>
      <w:proofErr w:type="gramEnd"/>
      <w:r w:rsidRPr="00831A16">
        <w:rPr>
          <w:rFonts w:ascii="Times New Roman" w:eastAsia="Times New Roman" w:hAnsi="Times New Roman" w:cs="Times New Roman"/>
          <w:lang w:val="en-CA" w:eastAsia="en-CA"/>
        </w:rPr>
        <w:t xml:space="preserve"> the impact of the PO or stakeholder telling the player to prioritize feature work?</w:t>
      </w:r>
    </w:p>
    <w:p w14:paraId="24C9662F" w14:textId="77777777" w:rsidR="00831A16" w:rsidRPr="00831A16" w:rsidRDefault="00831A16" w:rsidP="00831A16">
      <w:pPr>
        <w:numPr>
          <w:ilvl w:val="0"/>
          <w:numId w:val="8"/>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Maybe stakeholder happiness as well.</w:t>
      </w:r>
    </w:p>
    <w:p w14:paraId="5D61EB7E"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Is</w:t>
      </w:r>
      <w:proofErr w:type="gramEnd"/>
      <w:r w:rsidRPr="00831A16">
        <w:rPr>
          <w:rFonts w:ascii="Times New Roman" w:eastAsia="Times New Roman" w:hAnsi="Times New Roman" w:cs="Times New Roman"/>
          <w:lang w:val="en-CA" w:eastAsia="en-CA"/>
        </w:rPr>
        <w:t xml:space="preserve"> the rule text clear enough?</w:t>
      </w:r>
    </w:p>
    <w:p w14:paraId="1094397C"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The significance of the relationship between rounds -&gt; sprints -&gt; weeks is unclear.</w:t>
      </w:r>
    </w:p>
    <w:p w14:paraId="216E156D" w14:textId="77777777" w:rsidR="00831A16" w:rsidRPr="00831A16" w:rsidRDefault="00831A16" w:rsidP="00831A16">
      <w:pPr>
        <w:numPr>
          <w:ilvl w:val="0"/>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Would it be simpler to just </w:t>
      </w:r>
      <w:proofErr w:type="gramStart"/>
      <w:r w:rsidRPr="00831A16">
        <w:rPr>
          <w:rFonts w:ascii="Times New Roman" w:eastAsia="Times New Roman" w:hAnsi="Times New Roman" w:cs="Times New Roman"/>
          <w:lang w:val="en-CA" w:eastAsia="en-CA"/>
        </w:rPr>
        <w:t>say:</w:t>
      </w:r>
      <w:proofErr w:type="gramEnd"/>
      <w:r w:rsidRPr="00831A16">
        <w:rPr>
          <w:rFonts w:ascii="Times New Roman" w:eastAsia="Times New Roman" w:hAnsi="Times New Roman" w:cs="Times New Roman"/>
          <w:lang w:val="en-CA" w:eastAsia="en-CA"/>
        </w:rPr>
        <w:t> </w:t>
      </w:r>
    </w:p>
    <w:p w14:paraId="1738C619" w14:textId="77777777" w:rsidR="00831A16" w:rsidRPr="00831A16" w:rsidRDefault="00831A16" w:rsidP="00831A16">
      <w:pPr>
        <w:numPr>
          <w:ilvl w:val="1"/>
          <w:numId w:val="9"/>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 xml:space="preserve">Game runs for 6 rounds.  Each round is one </w:t>
      </w:r>
      <w:proofErr w:type="gramStart"/>
      <w:r w:rsidRPr="00831A16">
        <w:rPr>
          <w:rFonts w:ascii="Times New Roman" w:eastAsia="Times New Roman" w:hAnsi="Times New Roman" w:cs="Times New Roman"/>
          <w:lang w:val="en-CA" w:eastAsia="en-CA"/>
        </w:rPr>
        <w:t>sprint</w:t>
      </w:r>
      <w:proofErr w:type="gramEnd"/>
    </w:p>
    <w:p w14:paraId="78147C34" w14:textId="77777777" w:rsidR="00831A16" w:rsidRPr="00831A16" w:rsidRDefault="00831A16" w:rsidP="00831A16">
      <w:pPr>
        <w:rPr>
          <w:rFonts w:ascii="Times New Roman" w:eastAsia="Times New Roman" w:hAnsi="Times New Roman" w:cs="Times New Roman"/>
          <w:lang w:val="en-CA" w:eastAsia="en-CA"/>
        </w:rPr>
      </w:pPr>
      <w:proofErr w:type="gramStart"/>
      <w:r w:rsidRPr="00831A16">
        <w:rPr>
          <w:rFonts w:ascii="Times New Roman" w:eastAsia="Times New Roman" w:hAnsi="Symbol" w:cs="Times New Roman"/>
          <w:lang w:val="en-CA" w:eastAsia="en-CA"/>
        </w:rPr>
        <w:t></w:t>
      </w:r>
      <w:r w:rsidRPr="00831A16">
        <w:rPr>
          <w:rFonts w:ascii="Times New Roman" w:eastAsia="Times New Roman" w:hAnsi="Times New Roman" w:cs="Times New Roman"/>
          <w:lang w:val="en-CA" w:eastAsia="en-CA"/>
        </w:rPr>
        <w:t xml:space="preserve">  Anything</w:t>
      </w:r>
      <w:proofErr w:type="gramEnd"/>
      <w:r w:rsidRPr="00831A16">
        <w:rPr>
          <w:rFonts w:ascii="Times New Roman" w:eastAsia="Times New Roman" w:hAnsi="Times New Roman" w:cs="Times New Roman"/>
          <w:lang w:val="en-CA" w:eastAsia="en-CA"/>
        </w:rPr>
        <w:t xml:space="preserve"> else around the basics of the playability?</w:t>
      </w:r>
    </w:p>
    <w:p w14:paraId="44EDCFE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Assuming the UI is in a very early stage, but more visuals/</w:t>
      </w:r>
      <w:proofErr w:type="gramStart"/>
      <w:r w:rsidRPr="00831A16">
        <w:rPr>
          <w:rFonts w:ascii="Times New Roman" w:eastAsia="Times New Roman" w:hAnsi="Times New Roman" w:cs="Times New Roman"/>
          <w:lang w:val="en-CA" w:eastAsia="en-CA"/>
        </w:rPr>
        <w:t>graphics</w:t>
      </w:r>
      <w:proofErr w:type="gramEnd"/>
    </w:p>
    <w:p w14:paraId="724D91E1"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Selecting from tooltips is not great.  Can you show a description on the main page?</w:t>
      </w:r>
    </w:p>
    <w:p w14:paraId="24E25116" w14:textId="77777777" w:rsidR="00831A16" w:rsidRPr="00831A16" w:rsidRDefault="00831A16" w:rsidP="00831A16">
      <w:pPr>
        <w:numPr>
          <w:ilvl w:val="0"/>
          <w:numId w:val="10"/>
        </w:numPr>
        <w:spacing w:before="100" w:beforeAutospacing="1" w:after="100" w:afterAutospacing="1"/>
        <w:rPr>
          <w:rFonts w:ascii="Times New Roman" w:eastAsia="Times New Roman" w:hAnsi="Times New Roman" w:cs="Times New Roman"/>
          <w:lang w:val="en-CA" w:eastAsia="en-CA"/>
        </w:rPr>
      </w:pPr>
      <w:r w:rsidRPr="00831A16">
        <w:rPr>
          <w:rFonts w:ascii="Times New Roman" w:eastAsia="Times New Roman" w:hAnsi="Times New Roman" w:cs="Times New Roman"/>
          <w:lang w:val="en-CA" w:eastAsia="en-CA"/>
        </w:rPr>
        <w:t>Add more visuals/graphics for the UI - Perhaps bars/graphics to represent the capacity breakdown section.</w:t>
      </w:r>
    </w:p>
    <w:p w14:paraId="71262314" w14:textId="77777777" w:rsidR="00831A16" w:rsidRPr="00184F39" w:rsidRDefault="00831A16" w:rsidP="006D2FF4"/>
    <w:sectPr w:rsidR="00831A16" w:rsidRPr="00184F39" w:rsidSect="00774B8B">
      <w:pgSz w:w="12240" w:h="15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rk Levison" w:date="2020-11-16T16:25:00Z" w:initials="ML">
    <w:p w14:paraId="060B5283" w14:textId="19D322BB" w:rsidR="00E17CD5" w:rsidRDefault="00E17CD5">
      <w:pPr>
        <w:pStyle w:val="CommentText"/>
      </w:pPr>
      <w:r>
        <w:rPr>
          <w:rStyle w:val="CommentReference"/>
        </w:rPr>
        <w:annotationRef/>
      </w:r>
      <w:r>
        <w:t xml:space="preserve">Since most people can’t imagine this world right now, we will drop these for </w:t>
      </w:r>
      <w:proofErr w:type="gramStart"/>
      <w:r>
        <w:t>now</w:t>
      </w:r>
      <w:proofErr w:type="gramEnd"/>
    </w:p>
  </w:comment>
  <w:comment w:id="1" w:author="Mark Levison" w:date="2020-11-16T16:31:00Z" w:initials="ML">
    <w:p w14:paraId="5009C94A" w14:textId="4C9EB5F7" w:rsidR="00E17CD5" w:rsidRDefault="00E17CD5">
      <w:pPr>
        <w:pStyle w:val="CommentText"/>
      </w:pPr>
      <w:r>
        <w:rPr>
          <w:rStyle w:val="CommentReference"/>
        </w:rPr>
        <w:annotationRef/>
      </w:r>
      <w:proofErr w:type="gramStart"/>
      <w:r>
        <w:t>Again</w:t>
      </w:r>
      <w:proofErr w:type="gramEnd"/>
      <w:r>
        <w:t xml:space="preserve"> impossible for people to imagine right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60B5283" w15:done="0"/>
  <w15:commentEx w15:paraId="5009C9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D266F" w16cex:dateUtc="2020-11-16T21:25:00Z"/>
  <w16cex:commentExtensible w16cex:durableId="235D27E6" w16cex:dateUtc="2020-11-16T21: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60B5283" w16cid:durableId="235D266F"/>
  <w16cid:commentId w16cid:paraId="5009C94A" w16cid:durableId="235D27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Times">
    <w:altName w:val="Times"/>
    <w:panose1 w:val="02020603050405020304"/>
    <w:charset w:val="00"/>
    <w:family w:val="auto"/>
    <w:pitch w:val="variable"/>
    <w:sig w:usb0="E00002FF" w:usb1="5000205A" w:usb2="00000000" w:usb3="00000000" w:csb0="0000019F" w:csb1="00000000"/>
  </w:font>
  <w:font w:name="Helvetica Neue">
    <w:altName w:val="Sylfaen"/>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E4153"/>
    <w:multiLevelType w:val="hybridMultilevel"/>
    <w:tmpl w:val="8CCE37F4"/>
    <w:lvl w:ilvl="0" w:tplc="40B6FBD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94CBF"/>
    <w:multiLevelType w:val="hybridMultilevel"/>
    <w:tmpl w:val="1FEC1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B363D"/>
    <w:multiLevelType w:val="hybridMultilevel"/>
    <w:tmpl w:val="1312D8C2"/>
    <w:lvl w:ilvl="0" w:tplc="40B6FBD4">
      <w:numFmt w:val="bullet"/>
      <w:lvlText w:val="-"/>
      <w:lvlJc w:val="left"/>
      <w:pPr>
        <w:ind w:left="1440" w:hanging="360"/>
      </w:pPr>
      <w:rPr>
        <w:rFonts w:ascii="Cambria" w:eastAsiaTheme="minorEastAsia" w:hAnsi="Cambria" w:cstheme="minorBid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4E6C86"/>
    <w:multiLevelType w:val="hybridMultilevel"/>
    <w:tmpl w:val="8B7459EE"/>
    <w:lvl w:ilvl="0" w:tplc="40B6FBD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6908B3"/>
    <w:multiLevelType w:val="multilevel"/>
    <w:tmpl w:val="DA0CBB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7A1E7C"/>
    <w:multiLevelType w:val="multilevel"/>
    <w:tmpl w:val="59300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EB76D2"/>
    <w:multiLevelType w:val="multilevel"/>
    <w:tmpl w:val="4FCA4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164D97"/>
    <w:multiLevelType w:val="hybridMultilevel"/>
    <w:tmpl w:val="C108D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9914D8"/>
    <w:multiLevelType w:val="multilevel"/>
    <w:tmpl w:val="AF5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CA6E71"/>
    <w:multiLevelType w:val="multilevel"/>
    <w:tmpl w:val="539A9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4"/>
  </w:num>
  <w:num w:numId="9">
    <w:abstractNumId w:val="6"/>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Levison">
    <w15:presenceInfo w15:providerId="Windows Live" w15:userId="76af7b67440ffa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728B"/>
    <w:rsid w:val="00013E68"/>
    <w:rsid w:val="00033B23"/>
    <w:rsid w:val="0005781B"/>
    <w:rsid w:val="00062D28"/>
    <w:rsid w:val="00064A6C"/>
    <w:rsid w:val="000656B8"/>
    <w:rsid w:val="000773F7"/>
    <w:rsid w:val="00081D0E"/>
    <w:rsid w:val="000847AF"/>
    <w:rsid w:val="00087ABD"/>
    <w:rsid w:val="00090DD3"/>
    <w:rsid w:val="00090DE9"/>
    <w:rsid w:val="00092C13"/>
    <w:rsid w:val="000A461C"/>
    <w:rsid w:val="000B21EA"/>
    <w:rsid w:val="000B4670"/>
    <w:rsid w:val="000B5187"/>
    <w:rsid w:val="000B7141"/>
    <w:rsid w:val="000C12A9"/>
    <w:rsid w:val="000C220C"/>
    <w:rsid w:val="000C68C7"/>
    <w:rsid w:val="000D33F6"/>
    <w:rsid w:val="000D5D49"/>
    <w:rsid w:val="00104149"/>
    <w:rsid w:val="0010501E"/>
    <w:rsid w:val="001051ED"/>
    <w:rsid w:val="0010646B"/>
    <w:rsid w:val="00106BF6"/>
    <w:rsid w:val="00106DBC"/>
    <w:rsid w:val="00116384"/>
    <w:rsid w:val="0011729C"/>
    <w:rsid w:val="00117EC4"/>
    <w:rsid w:val="0013605C"/>
    <w:rsid w:val="001374ED"/>
    <w:rsid w:val="0013776B"/>
    <w:rsid w:val="00137FEF"/>
    <w:rsid w:val="00146463"/>
    <w:rsid w:val="00152EB6"/>
    <w:rsid w:val="00155638"/>
    <w:rsid w:val="00162EA0"/>
    <w:rsid w:val="00164D70"/>
    <w:rsid w:val="00167A6A"/>
    <w:rsid w:val="00175CEC"/>
    <w:rsid w:val="001808DB"/>
    <w:rsid w:val="00184F39"/>
    <w:rsid w:val="00192573"/>
    <w:rsid w:val="00195890"/>
    <w:rsid w:val="001A3390"/>
    <w:rsid w:val="001A5586"/>
    <w:rsid w:val="001A55B7"/>
    <w:rsid w:val="001B43AE"/>
    <w:rsid w:val="001B4649"/>
    <w:rsid w:val="001C6424"/>
    <w:rsid w:val="001D5365"/>
    <w:rsid w:val="001E2ABF"/>
    <w:rsid w:val="001F2EDF"/>
    <w:rsid w:val="002074EB"/>
    <w:rsid w:val="00210544"/>
    <w:rsid w:val="002149A6"/>
    <w:rsid w:val="002150E3"/>
    <w:rsid w:val="00232185"/>
    <w:rsid w:val="0023461B"/>
    <w:rsid w:val="00236601"/>
    <w:rsid w:val="00236AF4"/>
    <w:rsid w:val="00237CBB"/>
    <w:rsid w:val="002453A7"/>
    <w:rsid w:val="00253A05"/>
    <w:rsid w:val="00260E2F"/>
    <w:rsid w:val="00272A16"/>
    <w:rsid w:val="00293D06"/>
    <w:rsid w:val="002A30F7"/>
    <w:rsid w:val="002A3953"/>
    <w:rsid w:val="002A59FC"/>
    <w:rsid w:val="002B1533"/>
    <w:rsid w:val="002B4DD2"/>
    <w:rsid w:val="002B6F79"/>
    <w:rsid w:val="002B7A19"/>
    <w:rsid w:val="002C36D6"/>
    <w:rsid w:val="002D5AFA"/>
    <w:rsid w:val="002D614A"/>
    <w:rsid w:val="002E0DC8"/>
    <w:rsid w:val="002E4763"/>
    <w:rsid w:val="002F780D"/>
    <w:rsid w:val="00311E25"/>
    <w:rsid w:val="00313BDB"/>
    <w:rsid w:val="00326AAD"/>
    <w:rsid w:val="00327818"/>
    <w:rsid w:val="00332B87"/>
    <w:rsid w:val="003348F1"/>
    <w:rsid w:val="00340E68"/>
    <w:rsid w:val="00342501"/>
    <w:rsid w:val="003578E9"/>
    <w:rsid w:val="00367A0B"/>
    <w:rsid w:val="00371C51"/>
    <w:rsid w:val="003735EF"/>
    <w:rsid w:val="00375D26"/>
    <w:rsid w:val="003766CA"/>
    <w:rsid w:val="00377E46"/>
    <w:rsid w:val="0038419A"/>
    <w:rsid w:val="00390081"/>
    <w:rsid w:val="003A0C9B"/>
    <w:rsid w:val="003A2B69"/>
    <w:rsid w:val="003A397F"/>
    <w:rsid w:val="003A634D"/>
    <w:rsid w:val="003B37E5"/>
    <w:rsid w:val="003B7478"/>
    <w:rsid w:val="003C6811"/>
    <w:rsid w:val="003D3000"/>
    <w:rsid w:val="003D4130"/>
    <w:rsid w:val="003D6532"/>
    <w:rsid w:val="003E66FB"/>
    <w:rsid w:val="003F1D5D"/>
    <w:rsid w:val="003F2E75"/>
    <w:rsid w:val="003F3BCC"/>
    <w:rsid w:val="003F50EB"/>
    <w:rsid w:val="00403798"/>
    <w:rsid w:val="00405BF6"/>
    <w:rsid w:val="00406960"/>
    <w:rsid w:val="00407DD1"/>
    <w:rsid w:val="00411328"/>
    <w:rsid w:val="0041626C"/>
    <w:rsid w:val="004338BC"/>
    <w:rsid w:val="00446CA5"/>
    <w:rsid w:val="00446EA3"/>
    <w:rsid w:val="00453287"/>
    <w:rsid w:val="00456AD0"/>
    <w:rsid w:val="00466EC2"/>
    <w:rsid w:val="00474C79"/>
    <w:rsid w:val="004824FB"/>
    <w:rsid w:val="004825D4"/>
    <w:rsid w:val="00482E9B"/>
    <w:rsid w:val="00486710"/>
    <w:rsid w:val="00490253"/>
    <w:rsid w:val="0049152F"/>
    <w:rsid w:val="004A0693"/>
    <w:rsid w:val="004C40AB"/>
    <w:rsid w:val="004C6609"/>
    <w:rsid w:val="004C66C8"/>
    <w:rsid w:val="004E6C1E"/>
    <w:rsid w:val="004F0F81"/>
    <w:rsid w:val="004F2536"/>
    <w:rsid w:val="00503EF8"/>
    <w:rsid w:val="00505EFD"/>
    <w:rsid w:val="00512096"/>
    <w:rsid w:val="0052551F"/>
    <w:rsid w:val="00526DB2"/>
    <w:rsid w:val="00530ECB"/>
    <w:rsid w:val="0053153F"/>
    <w:rsid w:val="00532C67"/>
    <w:rsid w:val="00533F19"/>
    <w:rsid w:val="005427D4"/>
    <w:rsid w:val="005450C2"/>
    <w:rsid w:val="0054535F"/>
    <w:rsid w:val="005554A4"/>
    <w:rsid w:val="0055720B"/>
    <w:rsid w:val="00563055"/>
    <w:rsid w:val="00563773"/>
    <w:rsid w:val="00563B68"/>
    <w:rsid w:val="005655AA"/>
    <w:rsid w:val="005711AD"/>
    <w:rsid w:val="0057179F"/>
    <w:rsid w:val="00580CFA"/>
    <w:rsid w:val="00581D50"/>
    <w:rsid w:val="00582B26"/>
    <w:rsid w:val="00585801"/>
    <w:rsid w:val="005A66C8"/>
    <w:rsid w:val="005B4D9C"/>
    <w:rsid w:val="005B778B"/>
    <w:rsid w:val="005C3099"/>
    <w:rsid w:val="005C4A18"/>
    <w:rsid w:val="005C5107"/>
    <w:rsid w:val="005C728B"/>
    <w:rsid w:val="005D5491"/>
    <w:rsid w:val="005D6D6A"/>
    <w:rsid w:val="005E3C07"/>
    <w:rsid w:val="005E4E90"/>
    <w:rsid w:val="005E57CA"/>
    <w:rsid w:val="005F12BC"/>
    <w:rsid w:val="005F4C26"/>
    <w:rsid w:val="005F5C3E"/>
    <w:rsid w:val="005F5F3E"/>
    <w:rsid w:val="005F6407"/>
    <w:rsid w:val="006049BD"/>
    <w:rsid w:val="00610B00"/>
    <w:rsid w:val="00611903"/>
    <w:rsid w:val="00614441"/>
    <w:rsid w:val="006150D8"/>
    <w:rsid w:val="00615A80"/>
    <w:rsid w:val="006244FA"/>
    <w:rsid w:val="006252FA"/>
    <w:rsid w:val="00625E91"/>
    <w:rsid w:val="00632648"/>
    <w:rsid w:val="006341B4"/>
    <w:rsid w:val="00640169"/>
    <w:rsid w:val="0064705B"/>
    <w:rsid w:val="006474D2"/>
    <w:rsid w:val="006516BE"/>
    <w:rsid w:val="006527EA"/>
    <w:rsid w:val="006761B3"/>
    <w:rsid w:val="006926E4"/>
    <w:rsid w:val="00693AA3"/>
    <w:rsid w:val="00697353"/>
    <w:rsid w:val="006A0E3A"/>
    <w:rsid w:val="006A1904"/>
    <w:rsid w:val="006A21D5"/>
    <w:rsid w:val="006A442D"/>
    <w:rsid w:val="006A551D"/>
    <w:rsid w:val="006B4E0B"/>
    <w:rsid w:val="006B7AAE"/>
    <w:rsid w:val="006C6CAD"/>
    <w:rsid w:val="006D2290"/>
    <w:rsid w:val="006D2FF4"/>
    <w:rsid w:val="006E35D5"/>
    <w:rsid w:val="006F49CF"/>
    <w:rsid w:val="006F5EC9"/>
    <w:rsid w:val="007004FB"/>
    <w:rsid w:val="00701D69"/>
    <w:rsid w:val="0070616F"/>
    <w:rsid w:val="00743658"/>
    <w:rsid w:val="00743DD5"/>
    <w:rsid w:val="00744D8E"/>
    <w:rsid w:val="00757969"/>
    <w:rsid w:val="00767C48"/>
    <w:rsid w:val="007747F1"/>
    <w:rsid w:val="00774B8B"/>
    <w:rsid w:val="00774BA7"/>
    <w:rsid w:val="00775549"/>
    <w:rsid w:val="0079275A"/>
    <w:rsid w:val="00796FE7"/>
    <w:rsid w:val="007A441D"/>
    <w:rsid w:val="007A4434"/>
    <w:rsid w:val="007B58EA"/>
    <w:rsid w:val="007B6E65"/>
    <w:rsid w:val="007B7074"/>
    <w:rsid w:val="007C51F8"/>
    <w:rsid w:val="007D2DBA"/>
    <w:rsid w:val="007D402F"/>
    <w:rsid w:val="007D6A9E"/>
    <w:rsid w:val="007E601E"/>
    <w:rsid w:val="007F451F"/>
    <w:rsid w:val="008007DB"/>
    <w:rsid w:val="00801B32"/>
    <w:rsid w:val="00802281"/>
    <w:rsid w:val="008112D7"/>
    <w:rsid w:val="00813EA2"/>
    <w:rsid w:val="0081554A"/>
    <w:rsid w:val="00815D30"/>
    <w:rsid w:val="00820FEF"/>
    <w:rsid w:val="00822127"/>
    <w:rsid w:val="00824E06"/>
    <w:rsid w:val="00831A16"/>
    <w:rsid w:val="00832DD3"/>
    <w:rsid w:val="00834742"/>
    <w:rsid w:val="00841BB0"/>
    <w:rsid w:val="0085538E"/>
    <w:rsid w:val="00864761"/>
    <w:rsid w:val="0086544A"/>
    <w:rsid w:val="008661B9"/>
    <w:rsid w:val="00870965"/>
    <w:rsid w:val="0087242C"/>
    <w:rsid w:val="00880FEF"/>
    <w:rsid w:val="00881B6A"/>
    <w:rsid w:val="008828EA"/>
    <w:rsid w:val="00892679"/>
    <w:rsid w:val="0089271A"/>
    <w:rsid w:val="008A0646"/>
    <w:rsid w:val="008B3724"/>
    <w:rsid w:val="008B462A"/>
    <w:rsid w:val="008B5CFE"/>
    <w:rsid w:val="008C172E"/>
    <w:rsid w:val="008C39BB"/>
    <w:rsid w:val="008D4088"/>
    <w:rsid w:val="008D63F9"/>
    <w:rsid w:val="008D6925"/>
    <w:rsid w:val="008E092C"/>
    <w:rsid w:val="008E314D"/>
    <w:rsid w:val="008E5C35"/>
    <w:rsid w:val="008F0782"/>
    <w:rsid w:val="008F166E"/>
    <w:rsid w:val="008F5BAE"/>
    <w:rsid w:val="008F7921"/>
    <w:rsid w:val="00900AF7"/>
    <w:rsid w:val="00900DA0"/>
    <w:rsid w:val="00902962"/>
    <w:rsid w:val="00903199"/>
    <w:rsid w:val="00904468"/>
    <w:rsid w:val="00916E8D"/>
    <w:rsid w:val="00922785"/>
    <w:rsid w:val="009236D6"/>
    <w:rsid w:val="0092463B"/>
    <w:rsid w:val="00924B15"/>
    <w:rsid w:val="009378E8"/>
    <w:rsid w:val="009479CC"/>
    <w:rsid w:val="00950404"/>
    <w:rsid w:val="00954009"/>
    <w:rsid w:val="00957C1A"/>
    <w:rsid w:val="00964059"/>
    <w:rsid w:val="00966805"/>
    <w:rsid w:val="00967818"/>
    <w:rsid w:val="009743A6"/>
    <w:rsid w:val="00976546"/>
    <w:rsid w:val="00977195"/>
    <w:rsid w:val="009934D4"/>
    <w:rsid w:val="009B2EA8"/>
    <w:rsid w:val="009B6E81"/>
    <w:rsid w:val="009B7E51"/>
    <w:rsid w:val="009C011F"/>
    <w:rsid w:val="009C6439"/>
    <w:rsid w:val="009D530B"/>
    <w:rsid w:val="009E6D67"/>
    <w:rsid w:val="00A00300"/>
    <w:rsid w:val="00A00B7B"/>
    <w:rsid w:val="00A04323"/>
    <w:rsid w:val="00A125A4"/>
    <w:rsid w:val="00A221AB"/>
    <w:rsid w:val="00A31061"/>
    <w:rsid w:val="00A3315C"/>
    <w:rsid w:val="00A34511"/>
    <w:rsid w:val="00A408DF"/>
    <w:rsid w:val="00A456AF"/>
    <w:rsid w:val="00A45E01"/>
    <w:rsid w:val="00A4700D"/>
    <w:rsid w:val="00A55D70"/>
    <w:rsid w:val="00A672B5"/>
    <w:rsid w:val="00A86F35"/>
    <w:rsid w:val="00A874C8"/>
    <w:rsid w:val="00A9393B"/>
    <w:rsid w:val="00A946C4"/>
    <w:rsid w:val="00AA29E0"/>
    <w:rsid w:val="00AA3F8D"/>
    <w:rsid w:val="00AC3801"/>
    <w:rsid w:val="00AD00F5"/>
    <w:rsid w:val="00AD1003"/>
    <w:rsid w:val="00AD362E"/>
    <w:rsid w:val="00AD5A1D"/>
    <w:rsid w:val="00AE3684"/>
    <w:rsid w:val="00AE482B"/>
    <w:rsid w:val="00AF2C0D"/>
    <w:rsid w:val="00AF2CE0"/>
    <w:rsid w:val="00AF36E0"/>
    <w:rsid w:val="00B12213"/>
    <w:rsid w:val="00B13F57"/>
    <w:rsid w:val="00B417F3"/>
    <w:rsid w:val="00B46BBA"/>
    <w:rsid w:val="00B53E42"/>
    <w:rsid w:val="00B55740"/>
    <w:rsid w:val="00B65E3F"/>
    <w:rsid w:val="00B66518"/>
    <w:rsid w:val="00B829D8"/>
    <w:rsid w:val="00B829F4"/>
    <w:rsid w:val="00B93B80"/>
    <w:rsid w:val="00B96277"/>
    <w:rsid w:val="00B96892"/>
    <w:rsid w:val="00BA0E75"/>
    <w:rsid w:val="00BA0EBA"/>
    <w:rsid w:val="00BA7B9F"/>
    <w:rsid w:val="00BD35B4"/>
    <w:rsid w:val="00BE4211"/>
    <w:rsid w:val="00BF326B"/>
    <w:rsid w:val="00BF78F5"/>
    <w:rsid w:val="00BF7FC0"/>
    <w:rsid w:val="00C14E88"/>
    <w:rsid w:val="00C374BC"/>
    <w:rsid w:val="00C463DA"/>
    <w:rsid w:val="00C65113"/>
    <w:rsid w:val="00C677B0"/>
    <w:rsid w:val="00C808DB"/>
    <w:rsid w:val="00C81823"/>
    <w:rsid w:val="00C81C1B"/>
    <w:rsid w:val="00C90AAB"/>
    <w:rsid w:val="00C93425"/>
    <w:rsid w:val="00CA6F39"/>
    <w:rsid w:val="00CB507C"/>
    <w:rsid w:val="00CB6DC6"/>
    <w:rsid w:val="00CC2F65"/>
    <w:rsid w:val="00CC539E"/>
    <w:rsid w:val="00CD2A96"/>
    <w:rsid w:val="00CD6075"/>
    <w:rsid w:val="00CE033E"/>
    <w:rsid w:val="00CE2FF5"/>
    <w:rsid w:val="00CF48F1"/>
    <w:rsid w:val="00D10926"/>
    <w:rsid w:val="00D20475"/>
    <w:rsid w:val="00D24C58"/>
    <w:rsid w:val="00D27D6A"/>
    <w:rsid w:val="00D30F85"/>
    <w:rsid w:val="00D36993"/>
    <w:rsid w:val="00D476DE"/>
    <w:rsid w:val="00D55304"/>
    <w:rsid w:val="00D70416"/>
    <w:rsid w:val="00D71EC3"/>
    <w:rsid w:val="00D77250"/>
    <w:rsid w:val="00D936E0"/>
    <w:rsid w:val="00DA17D8"/>
    <w:rsid w:val="00DA4848"/>
    <w:rsid w:val="00DB4372"/>
    <w:rsid w:val="00DC1A8E"/>
    <w:rsid w:val="00DC6E6B"/>
    <w:rsid w:val="00DC7931"/>
    <w:rsid w:val="00DE07A0"/>
    <w:rsid w:val="00DE0DA2"/>
    <w:rsid w:val="00E0039D"/>
    <w:rsid w:val="00E00A81"/>
    <w:rsid w:val="00E04B8F"/>
    <w:rsid w:val="00E07A9D"/>
    <w:rsid w:val="00E11AB2"/>
    <w:rsid w:val="00E1531D"/>
    <w:rsid w:val="00E17CD5"/>
    <w:rsid w:val="00E23CB0"/>
    <w:rsid w:val="00E31B2C"/>
    <w:rsid w:val="00E37DD2"/>
    <w:rsid w:val="00E43DAA"/>
    <w:rsid w:val="00E45D84"/>
    <w:rsid w:val="00E45F62"/>
    <w:rsid w:val="00E859D2"/>
    <w:rsid w:val="00E86987"/>
    <w:rsid w:val="00E9305F"/>
    <w:rsid w:val="00EA1362"/>
    <w:rsid w:val="00EA15B0"/>
    <w:rsid w:val="00EA201F"/>
    <w:rsid w:val="00EA422C"/>
    <w:rsid w:val="00EB4863"/>
    <w:rsid w:val="00EB6200"/>
    <w:rsid w:val="00EC5BBB"/>
    <w:rsid w:val="00EC698E"/>
    <w:rsid w:val="00ED3728"/>
    <w:rsid w:val="00ED38C1"/>
    <w:rsid w:val="00ED6FA7"/>
    <w:rsid w:val="00EF0C8D"/>
    <w:rsid w:val="00EF7C18"/>
    <w:rsid w:val="00F14171"/>
    <w:rsid w:val="00F1586A"/>
    <w:rsid w:val="00F17093"/>
    <w:rsid w:val="00F25799"/>
    <w:rsid w:val="00F36C04"/>
    <w:rsid w:val="00F41183"/>
    <w:rsid w:val="00F46915"/>
    <w:rsid w:val="00F4731F"/>
    <w:rsid w:val="00F516E2"/>
    <w:rsid w:val="00F72D17"/>
    <w:rsid w:val="00F807F0"/>
    <w:rsid w:val="00F86B87"/>
    <w:rsid w:val="00F94B3D"/>
    <w:rsid w:val="00FA2890"/>
    <w:rsid w:val="00FA6752"/>
    <w:rsid w:val="00FB6BFA"/>
    <w:rsid w:val="00FC0B2A"/>
    <w:rsid w:val="00FC4BA9"/>
    <w:rsid w:val="00FC6E45"/>
    <w:rsid w:val="00FE6FF7"/>
    <w:rsid w:val="00FF2EAD"/>
    <w:rsid w:val="00FF690B"/>
    <w:rsid w:val="00FF7E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CE5A7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C40AB"/>
  </w:style>
  <w:style w:type="paragraph" w:styleId="Heading1">
    <w:name w:val="heading 1"/>
    <w:basedOn w:val="Normal"/>
    <w:next w:val="Normal"/>
    <w:link w:val="Heading1Char"/>
    <w:uiPriority w:val="9"/>
    <w:qFormat/>
    <w:rsid w:val="00E17C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25A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28B"/>
    <w:pPr>
      <w:ind w:left="720"/>
      <w:contextualSpacing/>
    </w:pPr>
  </w:style>
  <w:style w:type="table" w:styleId="TableGrid">
    <w:name w:val="Table Grid"/>
    <w:basedOn w:val="TableNormal"/>
    <w:uiPriority w:val="59"/>
    <w:rsid w:val="00D553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125A4"/>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D4130"/>
    <w:rPr>
      <w:rFonts w:ascii="Lucida Grande" w:hAnsi="Lucida Grande"/>
      <w:sz w:val="18"/>
      <w:szCs w:val="18"/>
    </w:rPr>
  </w:style>
  <w:style w:type="character" w:customStyle="1" w:styleId="BalloonTextChar">
    <w:name w:val="Balloon Text Char"/>
    <w:basedOn w:val="DefaultParagraphFont"/>
    <w:link w:val="BalloonText"/>
    <w:uiPriority w:val="99"/>
    <w:semiHidden/>
    <w:rsid w:val="003D4130"/>
    <w:rPr>
      <w:rFonts w:ascii="Lucida Grande" w:hAnsi="Lucida Grande"/>
      <w:sz w:val="18"/>
      <w:szCs w:val="18"/>
    </w:rPr>
  </w:style>
  <w:style w:type="character" w:styleId="CommentReference">
    <w:name w:val="annotation reference"/>
    <w:basedOn w:val="DefaultParagraphFont"/>
    <w:uiPriority w:val="99"/>
    <w:semiHidden/>
    <w:unhideWhenUsed/>
    <w:rsid w:val="003D4130"/>
    <w:rPr>
      <w:sz w:val="18"/>
      <w:szCs w:val="18"/>
    </w:rPr>
  </w:style>
  <w:style w:type="paragraph" w:styleId="CommentText">
    <w:name w:val="annotation text"/>
    <w:basedOn w:val="Normal"/>
    <w:link w:val="CommentTextChar"/>
    <w:uiPriority w:val="99"/>
    <w:semiHidden/>
    <w:unhideWhenUsed/>
    <w:rsid w:val="003D4130"/>
  </w:style>
  <w:style w:type="character" w:customStyle="1" w:styleId="CommentTextChar">
    <w:name w:val="Comment Text Char"/>
    <w:basedOn w:val="DefaultParagraphFont"/>
    <w:link w:val="CommentText"/>
    <w:uiPriority w:val="99"/>
    <w:semiHidden/>
    <w:rsid w:val="003D4130"/>
  </w:style>
  <w:style w:type="paragraph" w:styleId="CommentSubject">
    <w:name w:val="annotation subject"/>
    <w:basedOn w:val="CommentText"/>
    <w:next w:val="CommentText"/>
    <w:link w:val="CommentSubjectChar"/>
    <w:uiPriority w:val="99"/>
    <w:semiHidden/>
    <w:unhideWhenUsed/>
    <w:rsid w:val="003D4130"/>
    <w:rPr>
      <w:b/>
      <w:bCs/>
      <w:sz w:val="20"/>
      <w:szCs w:val="20"/>
    </w:rPr>
  </w:style>
  <w:style w:type="character" w:customStyle="1" w:styleId="CommentSubjectChar">
    <w:name w:val="Comment Subject Char"/>
    <w:basedOn w:val="CommentTextChar"/>
    <w:link w:val="CommentSubject"/>
    <w:uiPriority w:val="99"/>
    <w:semiHidden/>
    <w:rsid w:val="003D4130"/>
    <w:rPr>
      <w:b/>
      <w:bCs/>
      <w:sz w:val="20"/>
      <w:szCs w:val="20"/>
    </w:rPr>
  </w:style>
  <w:style w:type="character" w:styleId="Hyperlink">
    <w:name w:val="Hyperlink"/>
    <w:basedOn w:val="DefaultParagraphFont"/>
    <w:uiPriority w:val="99"/>
    <w:unhideWhenUsed/>
    <w:rsid w:val="008D4088"/>
    <w:rPr>
      <w:color w:val="0000FF" w:themeColor="hyperlink"/>
      <w:u w:val="single"/>
    </w:rPr>
  </w:style>
  <w:style w:type="character" w:customStyle="1" w:styleId="apple-converted-space">
    <w:name w:val="apple-converted-space"/>
    <w:basedOn w:val="DefaultParagraphFont"/>
    <w:rsid w:val="008D4088"/>
  </w:style>
  <w:style w:type="character" w:styleId="FollowedHyperlink">
    <w:name w:val="FollowedHyperlink"/>
    <w:basedOn w:val="DefaultParagraphFont"/>
    <w:uiPriority w:val="99"/>
    <w:semiHidden/>
    <w:unhideWhenUsed/>
    <w:rsid w:val="003D3000"/>
    <w:rPr>
      <w:color w:val="800080" w:themeColor="followedHyperlink"/>
      <w:u w:val="single"/>
    </w:rPr>
  </w:style>
  <w:style w:type="paragraph" w:styleId="Revision">
    <w:name w:val="Revision"/>
    <w:hidden/>
    <w:uiPriority w:val="99"/>
    <w:semiHidden/>
    <w:rsid w:val="00CF48F1"/>
  </w:style>
  <w:style w:type="character" w:customStyle="1" w:styleId="gmaildefault">
    <w:name w:val="gmail_default"/>
    <w:basedOn w:val="DefaultParagraphFont"/>
    <w:rsid w:val="00831A16"/>
  </w:style>
  <w:style w:type="character" w:styleId="UnresolvedMention">
    <w:name w:val="Unresolved Mention"/>
    <w:basedOn w:val="DefaultParagraphFont"/>
    <w:uiPriority w:val="99"/>
    <w:rsid w:val="002150E3"/>
    <w:rPr>
      <w:color w:val="605E5C"/>
      <w:shd w:val="clear" w:color="auto" w:fill="E1DFDD"/>
    </w:rPr>
  </w:style>
  <w:style w:type="paragraph" w:styleId="NoSpacing">
    <w:name w:val="No Spacing"/>
    <w:uiPriority w:val="1"/>
    <w:qFormat/>
    <w:rsid w:val="00E17CD5"/>
  </w:style>
  <w:style w:type="character" w:customStyle="1" w:styleId="Heading1Char">
    <w:name w:val="Heading 1 Char"/>
    <w:basedOn w:val="DefaultParagraphFont"/>
    <w:link w:val="Heading1"/>
    <w:uiPriority w:val="9"/>
    <w:rsid w:val="00E17CD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887617">
      <w:bodyDiv w:val="1"/>
      <w:marLeft w:val="0"/>
      <w:marRight w:val="0"/>
      <w:marTop w:val="0"/>
      <w:marBottom w:val="0"/>
      <w:divBdr>
        <w:top w:val="none" w:sz="0" w:space="0" w:color="auto"/>
        <w:left w:val="none" w:sz="0" w:space="0" w:color="auto"/>
        <w:bottom w:val="none" w:sz="0" w:space="0" w:color="auto"/>
        <w:right w:val="none" w:sz="0" w:space="0" w:color="auto"/>
      </w:divBdr>
      <w:divsChild>
        <w:div w:id="896822653">
          <w:marLeft w:val="0"/>
          <w:marRight w:val="0"/>
          <w:marTop w:val="0"/>
          <w:marBottom w:val="0"/>
          <w:divBdr>
            <w:top w:val="none" w:sz="0" w:space="0" w:color="auto"/>
            <w:left w:val="none" w:sz="0" w:space="0" w:color="auto"/>
            <w:bottom w:val="none" w:sz="0" w:space="0" w:color="auto"/>
            <w:right w:val="none" w:sz="0" w:space="0" w:color="auto"/>
          </w:divBdr>
          <w:divsChild>
            <w:div w:id="65090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891101">
      <w:bodyDiv w:val="1"/>
      <w:marLeft w:val="0"/>
      <w:marRight w:val="0"/>
      <w:marTop w:val="0"/>
      <w:marBottom w:val="0"/>
      <w:divBdr>
        <w:top w:val="none" w:sz="0" w:space="0" w:color="auto"/>
        <w:left w:val="none" w:sz="0" w:space="0" w:color="auto"/>
        <w:bottom w:val="none" w:sz="0" w:space="0" w:color="auto"/>
        <w:right w:val="none" w:sz="0" w:space="0" w:color="auto"/>
      </w:divBdr>
    </w:div>
    <w:div w:id="350032515">
      <w:bodyDiv w:val="1"/>
      <w:marLeft w:val="0"/>
      <w:marRight w:val="0"/>
      <w:marTop w:val="0"/>
      <w:marBottom w:val="0"/>
      <w:divBdr>
        <w:top w:val="none" w:sz="0" w:space="0" w:color="auto"/>
        <w:left w:val="none" w:sz="0" w:space="0" w:color="auto"/>
        <w:bottom w:val="none" w:sz="0" w:space="0" w:color="auto"/>
        <w:right w:val="none" w:sz="0" w:space="0" w:color="auto"/>
      </w:divBdr>
      <w:divsChild>
        <w:div w:id="282854688">
          <w:marLeft w:val="0"/>
          <w:marRight w:val="0"/>
          <w:marTop w:val="0"/>
          <w:marBottom w:val="0"/>
          <w:divBdr>
            <w:top w:val="none" w:sz="0" w:space="0" w:color="auto"/>
            <w:left w:val="none" w:sz="0" w:space="0" w:color="auto"/>
            <w:bottom w:val="none" w:sz="0" w:space="0" w:color="auto"/>
            <w:right w:val="none" w:sz="0" w:space="0" w:color="auto"/>
          </w:divBdr>
          <w:divsChild>
            <w:div w:id="92400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5316">
      <w:bodyDiv w:val="1"/>
      <w:marLeft w:val="0"/>
      <w:marRight w:val="0"/>
      <w:marTop w:val="0"/>
      <w:marBottom w:val="0"/>
      <w:divBdr>
        <w:top w:val="none" w:sz="0" w:space="0" w:color="auto"/>
        <w:left w:val="none" w:sz="0" w:space="0" w:color="auto"/>
        <w:bottom w:val="none" w:sz="0" w:space="0" w:color="auto"/>
        <w:right w:val="none" w:sz="0" w:space="0" w:color="auto"/>
      </w:divBdr>
      <w:divsChild>
        <w:div w:id="2131320486">
          <w:marLeft w:val="0"/>
          <w:marRight w:val="0"/>
          <w:marTop w:val="0"/>
          <w:marBottom w:val="0"/>
          <w:divBdr>
            <w:top w:val="none" w:sz="0" w:space="0" w:color="auto"/>
            <w:left w:val="none" w:sz="0" w:space="0" w:color="auto"/>
            <w:bottom w:val="none" w:sz="0" w:space="0" w:color="auto"/>
            <w:right w:val="none" w:sz="0" w:space="0" w:color="auto"/>
          </w:divBdr>
          <w:divsChild>
            <w:div w:id="966668883">
              <w:marLeft w:val="0"/>
              <w:marRight w:val="0"/>
              <w:marTop w:val="0"/>
              <w:marBottom w:val="0"/>
              <w:divBdr>
                <w:top w:val="none" w:sz="0" w:space="0" w:color="auto"/>
                <w:left w:val="none" w:sz="0" w:space="0" w:color="auto"/>
                <w:bottom w:val="none" w:sz="0" w:space="0" w:color="auto"/>
                <w:right w:val="none" w:sz="0" w:space="0" w:color="auto"/>
              </w:divBdr>
            </w:div>
            <w:div w:id="583495035">
              <w:marLeft w:val="0"/>
              <w:marRight w:val="0"/>
              <w:marTop w:val="0"/>
              <w:marBottom w:val="0"/>
              <w:divBdr>
                <w:top w:val="none" w:sz="0" w:space="0" w:color="auto"/>
                <w:left w:val="none" w:sz="0" w:space="0" w:color="auto"/>
                <w:bottom w:val="none" w:sz="0" w:space="0" w:color="auto"/>
                <w:right w:val="none" w:sz="0" w:space="0" w:color="auto"/>
              </w:divBdr>
            </w:div>
            <w:div w:id="690183614">
              <w:marLeft w:val="0"/>
              <w:marRight w:val="0"/>
              <w:marTop w:val="0"/>
              <w:marBottom w:val="0"/>
              <w:divBdr>
                <w:top w:val="none" w:sz="0" w:space="0" w:color="auto"/>
                <w:left w:val="none" w:sz="0" w:space="0" w:color="auto"/>
                <w:bottom w:val="none" w:sz="0" w:space="0" w:color="auto"/>
                <w:right w:val="none" w:sz="0" w:space="0" w:color="auto"/>
              </w:divBdr>
            </w:div>
            <w:div w:id="1441291963">
              <w:marLeft w:val="0"/>
              <w:marRight w:val="0"/>
              <w:marTop w:val="0"/>
              <w:marBottom w:val="0"/>
              <w:divBdr>
                <w:top w:val="none" w:sz="0" w:space="0" w:color="auto"/>
                <w:left w:val="none" w:sz="0" w:space="0" w:color="auto"/>
                <w:bottom w:val="none" w:sz="0" w:space="0" w:color="auto"/>
                <w:right w:val="none" w:sz="0" w:space="0" w:color="auto"/>
              </w:divBdr>
            </w:div>
            <w:div w:id="123694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654">
      <w:bodyDiv w:val="1"/>
      <w:marLeft w:val="0"/>
      <w:marRight w:val="0"/>
      <w:marTop w:val="0"/>
      <w:marBottom w:val="0"/>
      <w:divBdr>
        <w:top w:val="none" w:sz="0" w:space="0" w:color="auto"/>
        <w:left w:val="none" w:sz="0" w:space="0" w:color="auto"/>
        <w:bottom w:val="none" w:sz="0" w:space="0" w:color="auto"/>
        <w:right w:val="none" w:sz="0" w:space="0" w:color="auto"/>
      </w:divBdr>
      <w:divsChild>
        <w:div w:id="493304293">
          <w:marLeft w:val="0"/>
          <w:marRight w:val="0"/>
          <w:marTop w:val="0"/>
          <w:marBottom w:val="0"/>
          <w:divBdr>
            <w:top w:val="none" w:sz="0" w:space="0" w:color="auto"/>
            <w:left w:val="none" w:sz="0" w:space="0" w:color="auto"/>
            <w:bottom w:val="none" w:sz="0" w:space="0" w:color="auto"/>
            <w:right w:val="none" w:sz="0" w:space="0" w:color="auto"/>
          </w:divBdr>
          <w:divsChild>
            <w:div w:id="3230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3460">
      <w:bodyDiv w:val="1"/>
      <w:marLeft w:val="0"/>
      <w:marRight w:val="0"/>
      <w:marTop w:val="0"/>
      <w:marBottom w:val="0"/>
      <w:divBdr>
        <w:top w:val="none" w:sz="0" w:space="0" w:color="auto"/>
        <w:left w:val="none" w:sz="0" w:space="0" w:color="auto"/>
        <w:bottom w:val="none" w:sz="0" w:space="0" w:color="auto"/>
        <w:right w:val="none" w:sz="0" w:space="0" w:color="auto"/>
      </w:divBdr>
      <w:divsChild>
        <w:div w:id="100415049">
          <w:marLeft w:val="0"/>
          <w:marRight w:val="0"/>
          <w:marTop w:val="0"/>
          <w:marBottom w:val="0"/>
          <w:divBdr>
            <w:top w:val="none" w:sz="0" w:space="0" w:color="auto"/>
            <w:left w:val="none" w:sz="0" w:space="0" w:color="auto"/>
            <w:bottom w:val="none" w:sz="0" w:space="0" w:color="auto"/>
            <w:right w:val="none" w:sz="0" w:space="0" w:color="auto"/>
          </w:divBdr>
          <w:divsChild>
            <w:div w:id="197205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977034">
      <w:bodyDiv w:val="1"/>
      <w:marLeft w:val="0"/>
      <w:marRight w:val="0"/>
      <w:marTop w:val="0"/>
      <w:marBottom w:val="0"/>
      <w:divBdr>
        <w:top w:val="none" w:sz="0" w:space="0" w:color="auto"/>
        <w:left w:val="none" w:sz="0" w:space="0" w:color="auto"/>
        <w:bottom w:val="none" w:sz="0" w:space="0" w:color="auto"/>
        <w:right w:val="none" w:sz="0" w:space="0" w:color="auto"/>
      </w:divBdr>
    </w:div>
    <w:div w:id="860125212">
      <w:bodyDiv w:val="1"/>
      <w:marLeft w:val="0"/>
      <w:marRight w:val="0"/>
      <w:marTop w:val="0"/>
      <w:marBottom w:val="0"/>
      <w:divBdr>
        <w:top w:val="none" w:sz="0" w:space="0" w:color="auto"/>
        <w:left w:val="none" w:sz="0" w:space="0" w:color="auto"/>
        <w:bottom w:val="none" w:sz="0" w:space="0" w:color="auto"/>
        <w:right w:val="none" w:sz="0" w:space="0" w:color="auto"/>
      </w:divBdr>
      <w:divsChild>
        <w:div w:id="33702701">
          <w:marLeft w:val="0"/>
          <w:marRight w:val="0"/>
          <w:marTop w:val="0"/>
          <w:marBottom w:val="0"/>
          <w:divBdr>
            <w:top w:val="none" w:sz="0" w:space="0" w:color="auto"/>
            <w:left w:val="none" w:sz="0" w:space="0" w:color="auto"/>
            <w:bottom w:val="none" w:sz="0" w:space="0" w:color="auto"/>
            <w:right w:val="none" w:sz="0" w:space="0" w:color="auto"/>
          </w:divBdr>
          <w:divsChild>
            <w:div w:id="6689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28009">
      <w:bodyDiv w:val="1"/>
      <w:marLeft w:val="0"/>
      <w:marRight w:val="0"/>
      <w:marTop w:val="0"/>
      <w:marBottom w:val="0"/>
      <w:divBdr>
        <w:top w:val="none" w:sz="0" w:space="0" w:color="auto"/>
        <w:left w:val="none" w:sz="0" w:space="0" w:color="auto"/>
        <w:bottom w:val="none" w:sz="0" w:space="0" w:color="auto"/>
        <w:right w:val="none" w:sz="0" w:space="0" w:color="auto"/>
      </w:divBdr>
      <w:divsChild>
        <w:div w:id="1967470043">
          <w:marLeft w:val="0"/>
          <w:marRight w:val="0"/>
          <w:marTop w:val="0"/>
          <w:marBottom w:val="0"/>
          <w:divBdr>
            <w:top w:val="none" w:sz="0" w:space="0" w:color="auto"/>
            <w:left w:val="none" w:sz="0" w:space="0" w:color="auto"/>
            <w:bottom w:val="none" w:sz="0" w:space="0" w:color="auto"/>
            <w:right w:val="none" w:sz="0" w:space="0" w:color="auto"/>
          </w:divBdr>
          <w:divsChild>
            <w:div w:id="2886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939276">
      <w:bodyDiv w:val="1"/>
      <w:marLeft w:val="0"/>
      <w:marRight w:val="0"/>
      <w:marTop w:val="0"/>
      <w:marBottom w:val="0"/>
      <w:divBdr>
        <w:top w:val="none" w:sz="0" w:space="0" w:color="auto"/>
        <w:left w:val="none" w:sz="0" w:space="0" w:color="auto"/>
        <w:bottom w:val="none" w:sz="0" w:space="0" w:color="auto"/>
        <w:right w:val="none" w:sz="0" w:space="0" w:color="auto"/>
      </w:divBdr>
      <w:divsChild>
        <w:div w:id="272901481">
          <w:marLeft w:val="0"/>
          <w:marRight w:val="0"/>
          <w:marTop w:val="0"/>
          <w:marBottom w:val="0"/>
          <w:divBdr>
            <w:top w:val="none" w:sz="0" w:space="0" w:color="auto"/>
            <w:left w:val="none" w:sz="0" w:space="0" w:color="auto"/>
            <w:bottom w:val="none" w:sz="0" w:space="0" w:color="auto"/>
            <w:right w:val="none" w:sz="0" w:space="0" w:color="auto"/>
          </w:divBdr>
          <w:divsChild>
            <w:div w:id="323707289">
              <w:marLeft w:val="0"/>
              <w:marRight w:val="0"/>
              <w:marTop w:val="0"/>
              <w:marBottom w:val="0"/>
              <w:divBdr>
                <w:top w:val="none" w:sz="0" w:space="0" w:color="auto"/>
                <w:left w:val="none" w:sz="0" w:space="0" w:color="auto"/>
                <w:bottom w:val="none" w:sz="0" w:space="0" w:color="auto"/>
                <w:right w:val="none" w:sz="0" w:space="0" w:color="auto"/>
              </w:divBdr>
            </w:div>
            <w:div w:id="1052121691">
              <w:marLeft w:val="0"/>
              <w:marRight w:val="0"/>
              <w:marTop w:val="0"/>
              <w:marBottom w:val="0"/>
              <w:divBdr>
                <w:top w:val="none" w:sz="0" w:space="0" w:color="auto"/>
                <w:left w:val="none" w:sz="0" w:space="0" w:color="auto"/>
                <w:bottom w:val="none" w:sz="0" w:space="0" w:color="auto"/>
                <w:right w:val="none" w:sz="0" w:space="0" w:color="auto"/>
              </w:divBdr>
            </w:div>
            <w:div w:id="339698941">
              <w:marLeft w:val="0"/>
              <w:marRight w:val="0"/>
              <w:marTop w:val="0"/>
              <w:marBottom w:val="0"/>
              <w:divBdr>
                <w:top w:val="none" w:sz="0" w:space="0" w:color="auto"/>
                <w:left w:val="none" w:sz="0" w:space="0" w:color="auto"/>
                <w:bottom w:val="none" w:sz="0" w:space="0" w:color="auto"/>
                <w:right w:val="none" w:sz="0" w:space="0" w:color="auto"/>
              </w:divBdr>
            </w:div>
            <w:div w:id="17758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7850">
      <w:bodyDiv w:val="1"/>
      <w:marLeft w:val="0"/>
      <w:marRight w:val="0"/>
      <w:marTop w:val="0"/>
      <w:marBottom w:val="0"/>
      <w:divBdr>
        <w:top w:val="none" w:sz="0" w:space="0" w:color="auto"/>
        <w:left w:val="none" w:sz="0" w:space="0" w:color="auto"/>
        <w:bottom w:val="none" w:sz="0" w:space="0" w:color="auto"/>
        <w:right w:val="none" w:sz="0" w:space="0" w:color="auto"/>
      </w:divBdr>
      <w:divsChild>
        <w:div w:id="1467506966">
          <w:marLeft w:val="0"/>
          <w:marRight w:val="0"/>
          <w:marTop w:val="0"/>
          <w:marBottom w:val="0"/>
          <w:divBdr>
            <w:top w:val="none" w:sz="0" w:space="0" w:color="auto"/>
            <w:left w:val="none" w:sz="0" w:space="0" w:color="auto"/>
            <w:bottom w:val="none" w:sz="0" w:space="0" w:color="auto"/>
            <w:right w:val="none" w:sz="0" w:space="0" w:color="auto"/>
          </w:divBdr>
          <w:divsChild>
            <w:div w:id="204035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73666">
      <w:bodyDiv w:val="1"/>
      <w:marLeft w:val="0"/>
      <w:marRight w:val="0"/>
      <w:marTop w:val="0"/>
      <w:marBottom w:val="0"/>
      <w:divBdr>
        <w:top w:val="none" w:sz="0" w:space="0" w:color="auto"/>
        <w:left w:val="none" w:sz="0" w:space="0" w:color="auto"/>
        <w:bottom w:val="none" w:sz="0" w:space="0" w:color="auto"/>
        <w:right w:val="none" w:sz="0" w:space="0" w:color="auto"/>
      </w:divBdr>
    </w:div>
    <w:div w:id="1080715173">
      <w:bodyDiv w:val="1"/>
      <w:marLeft w:val="0"/>
      <w:marRight w:val="0"/>
      <w:marTop w:val="0"/>
      <w:marBottom w:val="0"/>
      <w:divBdr>
        <w:top w:val="none" w:sz="0" w:space="0" w:color="auto"/>
        <w:left w:val="none" w:sz="0" w:space="0" w:color="auto"/>
        <w:bottom w:val="none" w:sz="0" w:space="0" w:color="auto"/>
        <w:right w:val="none" w:sz="0" w:space="0" w:color="auto"/>
      </w:divBdr>
      <w:divsChild>
        <w:div w:id="1129057242">
          <w:marLeft w:val="0"/>
          <w:marRight w:val="0"/>
          <w:marTop w:val="0"/>
          <w:marBottom w:val="0"/>
          <w:divBdr>
            <w:top w:val="none" w:sz="0" w:space="0" w:color="auto"/>
            <w:left w:val="none" w:sz="0" w:space="0" w:color="auto"/>
            <w:bottom w:val="none" w:sz="0" w:space="0" w:color="auto"/>
            <w:right w:val="none" w:sz="0" w:space="0" w:color="auto"/>
          </w:divBdr>
          <w:divsChild>
            <w:div w:id="3815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41874">
      <w:bodyDiv w:val="1"/>
      <w:marLeft w:val="0"/>
      <w:marRight w:val="0"/>
      <w:marTop w:val="0"/>
      <w:marBottom w:val="0"/>
      <w:divBdr>
        <w:top w:val="none" w:sz="0" w:space="0" w:color="auto"/>
        <w:left w:val="none" w:sz="0" w:space="0" w:color="auto"/>
        <w:bottom w:val="none" w:sz="0" w:space="0" w:color="auto"/>
        <w:right w:val="none" w:sz="0" w:space="0" w:color="auto"/>
      </w:divBdr>
      <w:divsChild>
        <w:div w:id="1621915869">
          <w:marLeft w:val="0"/>
          <w:marRight w:val="0"/>
          <w:marTop w:val="0"/>
          <w:marBottom w:val="0"/>
          <w:divBdr>
            <w:top w:val="none" w:sz="0" w:space="0" w:color="auto"/>
            <w:left w:val="none" w:sz="0" w:space="0" w:color="auto"/>
            <w:bottom w:val="none" w:sz="0" w:space="0" w:color="auto"/>
            <w:right w:val="none" w:sz="0" w:space="0" w:color="auto"/>
          </w:divBdr>
          <w:divsChild>
            <w:div w:id="52587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17300">
      <w:bodyDiv w:val="1"/>
      <w:marLeft w:val="0"/>
      <w:marRight w:val="0"/>
      <w:marTop w:val="0"/>
      <w:marBottom w:val="0"/>
      <w:divBdr>
        <w:top w:val="none" w:sz="0" w:space="0" w:color="auto"/>
        <w:left w:val="none" w:sz="0" w:space="0" w:color="auto"/>
        <w:bottom w:val="none" w:sz="0" w:space="0" w:color="auto"/>
        <w:right w:val="none" w:sz="0" w:space="0" w:color="auto"/>
      </w:divBdr>
      <w:divsChild>
        <w:div w:id="1615208192">
          <w:marLeft w:val="0"/>
          <w:marRight w:val="0"/>
          <w:marTop w:val="0"/>
          <w:marBottom w:val="0"/>
          <w:divBdr>
            <w:top w:val="none" w:sz="0" w:space="0" w:color="auto"/>
            <w:left w:val="none" w:sz="0" w:space="0" w:color="auto"/>
            <w:bottom w:val="none" w:sz="0" w:space="0" w:color="auto"/>
            <w:right w:val="none" w:sz="0" w:space="0" w:color="auto"/>
          </w:divBdr>
          <w:divsChild>
            <w:div w:id="52645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6498">
      <w:bodyDiv w:val="1"/>
      <w:marLeft w:val="0"/>
      <w:marRight w:val="0"/>
      <w:marTop w:val="0"/>
      <w:marBottom w:val="0"/>
      <w:divBdr>
        <w:top w:val="none" w:sz="0" w:space="0" w:color="auto"/>
        <w:left w:val="none" w:sz="0" w:space="0" w:color="auto"/>
        <w:bottom w:val="none" w:sz="0" w:space="0" w:color="auto"/>
        <w:right w:val="none" w:sz="0" w:space="0" w:color="auto"/>
      </w:divBdr>
      <w:divsChild>
        <w:div w:id="2098137588">
          <w:marLeft w:val="0"/>
          <w:marRight w:val="0"/>
          <w:marTop w:val="0"/>
          <w:marBottom w:val="0"/>
          <w:divBdr>
            <w:top w:val="none" w:sz="0" w:space="0" w:color="auto"/>
            <w:left w:val="none" w:sz="0" w:space="0" w:color="auto"/>
            <w:bottom w:val="none" w:sz="0" w:space="0" w:color="auto"/>
            <w:right w:val="none" w:sz="0" w:space="0" w:color="auto"/>
          </w:divBdr>
          <w:divsChild>
            <w:div w:id="9155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4498">
      <w:bodyDiv w:val="1"/>
      <w:marLeft w:val="0"/>
      <w:marRight w:val="0"/>
      <w:marTop w:val="0"/>
      <w:marBottom w:val="0"/>
      <w:divBdr>
        <w:top w:val="none" w:sz="0" w:space="0" w:color="auto"/>
        <w:left w:val="none" w:sz="0" w:space="0" w:color="auto"/>
        <w:bottom w:val="none" w:sz="0" w:space="0" w:color="auto"/>
        <w:right w:val="none" w:sz="0" w:space="0" w:color="auto"/>
      </w:divBdr>
      <w:divsChild>
        <w:div w:id="742027167">
          <w:marLeft w:val="0"/>
          <w:marRight w:val="0"/>
          <w:marTop w:val="0"/>
          <w:marBottom w:val="0"/>
          <w:divBdr>
            <w:top w:val="none" w:sz="0" w:space="0" w:color="auto"/>
            <w:left w:val="none" w:sz="0" w:space="0" w:color="auto"/>
            <w:bottom w:val="none" w:sz="0" w:space="0" w:color="auto"/>
            <w:right w:val="none" w:sz="0" w:space="0" w:color="auto"/>
          </w:divBdr>
          <w:divsChild>
            <w:div w:id="16976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042662">
      <w:bodyDiv w:val="1"/>
      <w:marLeft w:val="0"/>
      <w:marRight w:val="0"/>
      <w:marTop w:val="0"/>
      <w:marBottom w:val="0"/>
      <w:divBdr>
        <w:top w:val="none" w:sz="0" w:space="0" w:color="auto"/>
        <w:left w:val="none" w:sz="0" w:space="0" w:color="auto"/>
        <w:bottom w:val="none" w:sz="0" w:space="0" w:color="auto"/>
        <w:right w:val="none" w:sz="0" w:space="0" w:color="auto"/>
      </w:divBdr>
      <w:divsChild>
        <w:div w:id="1230535167">
          <w:marLeft w:val="0"/>
          <w:marRight w:val="0"/>
          <w:marTop w:val="0"/>
          <w:marBottom w:val="0"/>
          <w:divBdr>
            <w:top w:val="none" w:sz="0" w:space="0" w:color="auto"/>
            <w:left w:val="none" w:sz="0" w:space="0" w:color="auto"/>
            <w:bottom w:val="none" w:sz="0" w:space="0" w:color="auto"/>
            <w:right w:val="none" w:sz="0" w:space="0" w:color="auto"/>
          </w:divBdr>
          <w:divsChild>
            <w:div w:id="208229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250000">
      <w:bodyDiv w:val="1"/>
      <w:marLeft w:val="0"/>
      <w:marRight w:val="0"/>
      <w:marTop w:val="0"/>
      <w:marBottom w:val="0"/>
      <w:divBdr>
        <w:top w:val="none" w:sz="0" w:space="0" w:color="auto"/>
        <w:left w:val="none" w:sz="0" w:space="0" w:color="auto"/>
        <w:bottom w:val="none" w:sz="0" w:space="0" w:color="auto"/>
        <w:right w:val="none" w:sz="0" w:space="0" w:color="auto"/>
      </w:divBdr>
      <w:divsChild>
        <w:div w:id="1035931808">
          <w:marLeft w:val="0"/>
          <w:marRight w:val="0"/>
          <w:marTop w:val="0"/>
          <w:marBottom w:val="0"/>
          <w:divBdr>
            <w:top w:val="none" w:sz="0" w:space="0" w:color="auto"/>
            <w:left w:val="none" w:sz="0" w:space="0" w:color="auto"/>
            <w:bottom w:val="none" w:sz="0" w:space="0" w:color="auto"/>
            <w:right w:val="none" w:sz="0" w:space="0" w:color="auto"/>
          </w:divBdr>
          <w:divsChild>
            <w:div w:id="4793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9857">
      <w:bodyDiv w:val="1"/>
      <w:marLeft w:val="0"/>
      <w:marRight w:val="0"/>
      <w:marTop w:val="0"/>
      <w:marBottom w:val="0"/>
      <w:divBdr>
        <w:top w:val="none" w:sz="0" w:space="0" w:color="auto"/>
        <w:left w:val="none" w:sz="0" w:space="0" w:color="auto"/>
        <w:bottom w:val="none" w:sz="0" w:space="0" w:color="auto"/>
        <w:right w:val="none" w:sz="0" w:space="0" w:color="auto"/>
      </w:divBdr>
      <w:divsChild>
        <w:div w:id="657658066">
          <w:marLeft w:val="0"/>
          <w:marRight w:val="0"/>
          <w:marTop w:val="0"/>
          <w:marBottom w:val="0"/>
          <w:divBdr>
            <w:top w:val="none" w:sz="0" w:space="0" w:color="auto"/>
            <w:left w:val="none" w:sz="0" w:space="0" w:color="auto"/>
            <w:bottom w:val="none" w:sz="0" w:space="0" w:color="auto"/>
            <w:right w:val="none" w:sz="0" w:space="0" w:color="auto"/>
          </w:divBdr>
          <w:divsChild>
            <w:div w:id="97756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77987">
      <w:bodyDiv w:val="1"/>
      <w:marLeft w:val="0"/>
      <w:marRight w:val="0"/>
      <w:marTop w:val="0"/>
      <w:marBottom w:val="0"/>
      <w:divBdr>
        <w:top w:val="none" w:sz="0" w:space="0" w:color="auto"/>
        <w:left w:val="none" w:sz="0" w:space="0" w:color="auto"/>
        <w:bottom w:val="none" w:sz="0" w:space="0" w:color="auto"/>
        <w:right w:val="none" w:sz="0" w:space="0" w:color="auto"/>
      </w:divBdr>
      <w:divsChild>
        <w:div w:id="1487622766">
          <w:marLeft w:val="0"/>
          <w:marRight w:val="0"/>
          <w:marTop w:val="0"/>
          <w:marBottom w:val="0"/>
          <w:divBdr>
            <w:top w:val="none" w:sz="0" w:space="0" w:color="auto"/>
            <w:left w:val="none" w:sz="0" w:space="0" w:color="auto"/>
            <w:bottom w:val="none" w:sz="0" w:space="0" w:color="auto"/>
            <w:right w:val="none" w:sz="0" w:space="0" w:color="auto"/>
          </w:divBdr>
          <w:divsChild>
            <w:div w:id="182912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685504">
      <w:bodyDiv w:val="1"/>
      <w:marLeft w:val="0"/>
      <w:marRight w:val="0"/>
      <w:marTop w:val="0"/>
      <w:marBottom w:val="0"/>
      <w:divBdr>
        <w:top w:val="none" w:sz="0" w:space="0" w:color="auto"/>
        <w:left w:val="none" w:sz="0" w:space="0" w:color="auto"/>
        <w:bottom w:val="none" w:sz="0" w:space="0" w:color="auto"/>
        <w:right w:val="none" w:sz="0" w:space="0" w:color="auto"/>
      </w:divBdr>
      <w:divsChild>
        <w:div w:id="1792699165">
          <w:marLeft w:val="0"/>
          <w:marRight w:val="0"/>
          <w:marTop w:val="0"/>
          <w:marBottom w:val="0"/>
          <w:divBdr>
            <w:top w:val="none" w:sz="0" w:space="0" w:color="auto"/>
            <w:left w:val="none" w:sz="0" w:space="0" w:color="auto"/>
            <w:bottom w:val="none" w:sz="0" w:space="0" w:color="auto"/>
            <w:right w:val="none" w:sz="0" w:space="0" w:color="auto"/>
          </w:divBdr>
          <w:divsChild>
            <w:div w:id="192160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85363">
      <w:bodyDiv w:val="1"/>
      <w:marLeft w:val="0"/>
      <w:marRight w:val="0"/>
      <w:marTop w:val="0"/>
      <w:marBottom w:val="0"/>
      <w:divBdr>
        <w:top w:val="none" w:sz="0" w:space="0" w:color="auto"/>
        <w:left w:val="none" w:sz="0" w:space="0" w:color="auto"/>
        <w:bottom w:val="none" w:sz="0" w:space="0" w:color="auto"/>
        <w:right w:val="none" w:sz="0" w:space="0" w:color="auto"/>
      </w:divBdr>
      <w:divsChild>
        <w:div w:id="714080586">
          <w:marLeft w:val="0"/>
          <w:marRight w:val="0"/>
          <w:marTop w:val="0"/>
          <w:marBottom w:val="0"/>
          <w:divBdr>
            <w:top w:val="none" w:sz="0" w:space="0" w:color="auto"/>
            <w:left w:val="none" w:sz="0" w:space="0" w:color="auto"/>
            <w:bottom w:val="none" w:sz="0" w:space="0" w:color="auto"/>
            <w:right w:val="none" w:sz="0" w:space="0" w:color="auto"/>
          </w:divBdr>
          <w:divsChild>
            <w:div w:id="16786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5929">
      <w:bodyDiv w:val="1"/>
      <w:marLeft w:val="0"/>
      <w:marRight w:val="0"/>
      <w:marTop w:val="0"/>
      <w:marBottom w:val="0"/>
      <w:divBdr>
        <w:top w:val="none" w:sz="0" w:space="0" w:color="auto"/>
        <w:left w:val="none" w:sz="0" w:space="0" w:color="auto"/>
        <w:bottom w:val="none" w:sz="0" w:space="0" w:color="auto"/>
        <w:right w:val="none" w:sz="0" w:space="0" w:color="auto"/>
      </w:divBdr>
      <w:divsChild>
        <w:div w:id="370688244">
          <w:marLeft w:val="0"/>
          <w:marRight w:val="0"/>
          <w:marTop w:val="0"/>
          <w:marBottom w:val="0"/>
          <w:divBdr>
            <w:top w:val="none" w:sz="0" w:space="0" w:color="auto"/>
            <w:left w:val="none" w:sz="0" w:space="0" w:color="auto"/>
            <w:bottom w:val="none" w:sz="0" w:space="0" w:color="auto"/>
            <w:right w:val="none" w:sz="0" w:space="0" w:color="auto"/>
          </w:divBdr>
          <w:divsChild>
            <w:div w:id="5898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23916">
      <w:bodyDiv w:val="1"/>
      <w:marLeft w:val="0"/>
      <w:marRight w:val="0"/>
      <w:marTop w:val="0"/>
      <w:marBottom w:val="0"/>
      <w:divBdr>
        <w:top w:val="none" w:sz="0" w:space="0" w:color="auto"/>
        <w:left w:val="none" w:sz="0" w:space="0" w:color="auto"/>
        <w:bottom w:val="none" w:sz="0" w:space="0" w:color="auto"/>
        <w:right w:val="none" w:sz="0" w:space="0" w:color="auto"/>
      </w:divBdr>
      <w:divsChild>
        <w:div w:id="1200751049">
          <w:marLeft w:val="0"/>
          <w:marRight w:val="0"/>
          <w:marTop w:val="0"/>
          <w:marBottom w:val="0"/>
          <w:divBdr>
            <w:top w:val="none" w:sz="0" w:space="0" w:color="auto"/>
            <w:left w:val="none" w:sz="0" w:space="0" w:color="auto"/>
            <w:bottom w:val="none" w:sz="0" w:space="0" w:color="auto"/>
            <w:right w:val="none" w:sz="0" w:space="0" w:color="auto"/>
          </w:divBdr>
          <w:divsChild>
            <w:div w:id="13222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creativecommons.org/licenses/by/4.0/"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agilepainrelief.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creativecommons.org/licenses/by/4.0/"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44E553-FFD1-4DDD-9C6D-CB89F19E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10468</TotalTime>
  <Pages>8</Pages>
  <Words>1957</Words>
  <Characters>11158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Agile Pain Relief Consulting</Company>
  <LinksUpToDate>false</LinksUpToDate>
  <CharactersWithSpaces>13089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Levison</dc:creator>
  <cp:keywords/>
  <dc:description/>
  <cp:lastModifiedBy>Mark Levison</cp:lastModifiedBy>
  <cp:revision>202</cp:revision>
  <cp:lastPrinted>2016-05-05T15:32:00Z</cp:lastPrinted>
  <dcterms:created xsi:type="dcterms:W3CDTF">2016-05-05T15:32:00Z</dcterms:created>
  <dcterms:modified xsi:type="dcterms:W3CDTF">2021-04-02T17:15:00Z</dcterms:modified>
</cp:coreProperties>
</file>